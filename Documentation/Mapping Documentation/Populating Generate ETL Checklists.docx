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403" w:rsidRDefault="00854403" w:rsidP="00854403">
      <w:pPr>
        <w:pStyle w:val="Heading1"/>
      </w:pPr>
      <w:r>
        <w:t xml:space="preserve">Populating Generate ETL Checklists </w:t>
      </w:r>
    </w:p>
    <w:p w:rsidR="00854403" w:rsidRDefault="00854403" w:rsidP="00854403">
      <w:pPr>
        <w:pStyle w:val="Heading2"/>
      </w:pPr>
    </w:p>
    <w:p w:rsidR="00CB328C" w:rsidRDefault="00CB328C" w:rsidP="00CB328C">
      <w:pPr>
        <w:rPr>
          <w:ins w:id="0" w:author="Ruth Lett" w:date="2019-07-05T09:55:00Z"/>
        </w:rPr>
      </w:pPr>
      <w:ins w:id="1" w:author="Ruth Lett" w:date="2019-07-05T09:55:00Z">
        <w:r>
          <w:rPr>
            <w:rFonts w:asciiTheme="majorHAnsi" w:eastAsiaTheme="majorEastAsia" w:hAnsiTheme="majorHAnsi" w:cstheme="majorBidi"/>
            <w:color w:val="2F5496" w:themeColor="accent1" w:themeShade="BF"/>
            <w:sz w:val="26"/>
            <w:szCs w:val="26"/>
          </w:rPr>
          <w:t>Global conventions</w:t>
        </w:r>
      </w:ins>
    </w:p>
    <w:p w:rsidR="00AF612B" w:rsidRDefault="00AF612B">
      <w:pPr>
        <w:pStyle w:val="ListParagraph"/>
        <w:numPr>
          <w:ilvl w:val="0"/>
          <w:numId w:val="2"/>
        </w:numPr>
        <w:rPr>
          <w:ins w:id="2" w:author="Ruth Lett" w:date="2019-07-08T17:45:00Z"/>
        </w:rPr>
      </w:pPr>
      <w:ins w:id="3" w:author="Ruth Lett" w:date="2019-07-08T17:45:00Z">
        <w:r>
          <w:t xml:space="preserve">Schema names for a </w:t>
        </w:r>
      </w:ins>
      <w:ins w:id="4" w:author="Ruth Lett" w:date="2019-07-08T17:46:00Z">
        <w:r>
          <w:t>table</w:t>
        </w:r>
      </w:ins>
      <w:ins w:id="5" w:author="Ruth Lett" w:date="2019-07-08T17:45:00Z">
        <w:r>
          <w:t xml:space="preserve"> should not be included sinc</w:t>
        </w:r>
      </w:ins>
      <w:ins w:id="6" w:author="Ruth Lett" w:date="2019-07-08T17:46:00Z">
        <w:r>
          <w:t xml:space="preserve">e they are the same for every table listed.  </w:t>
        </w:r>
      </w:ins>
      <w:bookmarkStart w:id="7" w:name="_GoBack"/>
      <w:bookmarkEnd w:id="7"/>
    </w:p>
    <w:p w:rsidR="00CB328C" w:rsidRPr="00CB328C" w:rsidRDefault="00CB328C">
      <w:pPr>
        <w:pStyle w:val="ListParagraph"/>
        <w:numPr>
          <w:ilvl w:val="0"/>
          <w:numId w:val="2"/>
        </w:numPr>
        <w:rPr>
          <w:ins w:id="8" w:author="Ruth Lett" w:date="2019-07-05T09:55:00Z"/>
          <w:rPrChange w:id="9" w:author="Ruth Lett" w:date="2019-07-05T09:55:00Z">
            <w:rPr>
              <w:ins w:id="10" w:author="Ruth Lett" w:date="2019-07-05T09:55:00Z"/>
              <w:rFonts w:ascii="Calibri" w:eastAsia="Times New Roman" w:hAnsi="Calibri" w:cs="Calibri"/>
              <w:color w:val="404040"/>
              <w:sz w:val="20"/>
              <w:szCs w:val="20"/>
            </w:rPr>
          </w:rPrChange>
        </w:rPr>
        <w:pPrChange w:id="11" w:author="Ruth Lett" w:date="2019-07-05T09:56:00Z">
          <w:pPr>
            <w:pStyle w:val="ListParagraph"/>
            <w:numPr>
              <w:numId w:val="3"/>
            </w:numPr>
            <w:ind w:hanging="360"/>
          </w:pPr>
        </w:pPrChange>
      </w:pPr>
      <w:ins w:id="12" w:author="Ruth Lett" w:date="2019-07-05T09:55:00Z">
        <w:r>
          <w:t xml:space="preserve">If multiple fields are referenced in the same </w:t>
        </w:r>
      </w:ins>
      <w:ins w:id="13" w:author="Ruth Lett" w:date="2019-07-05T09:56:00Z">
        <w:r>
          <w:t>cell,</w:t>
        </w:r>
      </w:ins>
      <w:ins w:id="14" w:author="Ruth Lett" w:date="2019-07-05T09:55:00Z">
        <w:r>
          <w:t xml:space="preserve"> then they should be comma delimited. (e.g. “</w:t>
        </w:r>
        <w:proofErr w:type="spellStart"/>
        <w:r w:rsidRPr="00CB328C">
          <w:rPr>
            <w:rPrChange w:id="15" w:author="Ruth Lett" w:date="2019-07-05T09:55:00Z">
              <w:rPr>
                <w:rFonts w:ascii="Calibri" w:eastAsia="Times New Roman" w:hAnsi="Calibri" w:cs="Calibri"/>
                <w:color w:val="404040"/>
                <w:sz w:val="20"/>
                <w:szCs w:val="20"/>
              </w:rPr>
            </w:rPrChange>
          </w:rPr>
          <w:t>RefPersonStatusTypeId</w:t>
        </w:r>
        <w:proofErr w:type="spellEnd"/>
        <w:r w:rsidRPr="00CB328C">
          <w:rPr>
            <w:rPrChange w:id="16" w:author="Ruth Lett" w:date="2019-07-05T09:55:00Z">
              <w:rPr>
                <w:rFonts w:ascii="Calibri" w:eastAsia="Times New Roman" w:hAnsi="Calibri" w:cs="Calibri"/>
                <w:color w:val="404040"/>
                <w:sz w:val="20"/>
                <w:szCs w:val="20"/>
              </w:rPr>
            </w:rPrChange>
          </w:rPr>
          <w:t xml:space="preserve"> (Migrant), </w:t>
        </w:r>
        <w:proofErr w:type="spellStart"/>
        <w:r w:rsidRPr="00CB328C">
          <w:rPr>
            <w:rPrChange w:id="17" w:author="Ruth Lett" w:date="2019-07-05T09:55:00Z">
              <w:rPr>
                <w:rFonts w:ascii="Calibri" w:eastAsia="Times New Roman" w:hAnsi="Calibri" w:cs="Calibri"/>
                <w:color w:val="404040"/>
                <w:sz w:val="20"/>
                <w:szCs w:val="20"/>
              </w:rPr>
            </w:rPrChange>
          </w:rPr>
          <w:t>StatusValue</w:t>
        </w:r>
        <w:proofErr w:type="spellEnd"/>
        <w:r w:rsidRPr="00CB328C">
          <w:rPr>
            <w:rPrChange w:id="18" w:author="Ruth Lett" w:date="2019-07-05T09:55:00Z">
              <w:rPr>
                <w:rFonts w:ascii="Calibri" w:eastAsia="Times New Roman" w:hAnsi="Calibri" w:cs="Calibri"/>
                <w:color w:val="404040"/>
                <w:sz w:val="20"/>
                <w:szCs w:val="20"/>
              </w:rPr>
            </w:rPrChange>
          </w:rPr>
          <w:t xml:space="preserve">” </w:t>
        </w:r>
      </w:ins>
    </w:p>
    <w:p w:rsidR="00CB328C" w:rsidRDefault="00CB328C" w:rsidP="00CB328C">
      <w:pPr>
        <w:pStyle w:val="ListParagraph"/>
        <w:numPr>
          <w:ilvl w:val="0"/>
          <w:numId w:val="2"/>
        </w:numPr>
        <w:rPr>
          <w:ins w:id="19" w:author="Ruth Lett" w:date="2019-07-05T09:57:00Z"/>
        </w:rPr>
      </w:pPr>
      <w:ins w:id="20" w:author="Ruth Lett" w:date="2019-07-05T09:55:00Z">
        <w:r>
          <w:t>I</w:t>
        </w:r>
      </w:ins>
      <w:ins w:id="21" w:author="Ruth Lett" w:date="2019-07-05T09:56:00Z">
        <w:r>
          <w:t xml:space="preserve">f a field value is </w:t>
        </w:r>
      </w:ins>
      <w:ins w:id="22" w:author="Ruth Lett" w:date="2019-07-05T10:05:00Z">
        <w:r w:rsidR="00FB5585">
          <w:t>referenced,</w:t>
        </w:r>
      </w:ins>
      <w:ins w:id="23" w:author="Ruth Lett" w:date="2019-07-05T09:56:00Z">
        <w:r>
          <w:t xml:space="preserve"> then the code (e.g. “(Migrant)”) should be reference </w:t>
        </w:r>
      </w:ins>
      <w:ins w:id="24" w:author="Ruth Lett" w:date="2019-07-05T09:57:00Z">
        <w:r>
          <w:t xml:space="preserve">instead of the id value. We want the flexibility to change the id value without updating the spreadsheet. </w:t>
        </w:r>
      </w:ins>
    </w:p>
    <w:p w:rsidR="00FB5585" w:rsidRDefault="00CB328C" w:rsidP="00FB5585">
      <w:pPr>
        <w:pStyle w:val="ListParagraph"/>
        <w:numPr>
          <w:ilvl w:val="0"/>
          <w:numId w:val="2"/>
        </w:numPr>
        <w:rPr>
          <w:ins w:id="25" w:author="Ruth Lett" w:date="2019-07-05T10:11:00Z"/>
        </w:rPr>
      </w:pPr>
      <w:ins w:id="26" w:author="Ruth Lett" w:date="2019-07-05T10:02:00Z">
        <w:r>
          <w:t>“Not</w:t>
        </w:r>
      </w:ins>
      <w:ins w:id="27" w:author="Ruth Lett" w:date="2019-07-05T10:04:00Z">
        <w:r>
          <w:t xml:space="preserve"> </w:t>
        </w:r>
      </w:ins>
      <w:ins w:id="28" w:author="Ruth Lett" w:date="2019-07-05T10:02:00Z">
        <w:r>
          <w:t>Selecte</w:t>
        </w:r>
      </w:ins>
      <w:ins w:id="29" w:author="Ruth Lett" w:date="2019-07-05T10:04:00Z">
        <w:r>
          <w:t>d</w:t>
        </w:r>
      </w:ins>
      <w:ins w:id="30" w:author="Ruth Lett" w:date="2019-07-05T10:02:00Z">
        <w:r>
          <w:t>” values</w:t>
        </w:r>
      </w:ins>
      <w:ins w:id="31" w:author="Ruth Lett" w:date="2019-07-05T10:04:00Z">
        <w:r>
          <w:t xml:space="preserve"> for a field</w:t>
        </w:r>
      </w:ins>
      <w:ins w:id="32" w:author="Ruth Lett" w:date="2019-07-05T10:02:00Z">
        <w:r>
          <w:t xml:space="preserve"> should be included unless explicitly not used in the Generate ETL. </w:t>
        </w:r>
      </w:ins>
    </w:p>
    <w:p w:rsidR="005325C2" w:rsidRDefault="00FB5585" w:rsidP="005325C2">
      <w:pPr>
        <w:pStyle w:val="ListParagraph"/>
        <w:numPr>
          <w:ilvl w:val="0"/>
          <w:numId w:val="2"/>
        </w:numPr>
        <w:rPr>
          <w:ins w:id="33" w:author="Ruth Lett" w:date="2019-07-05T10:15:00Z"/>
        </w:rPr>
      </w:pPr>
      <w:ins w:id="34" w:author="Ruth Lett" w:date="2019-07-05T10:11:00Z">
        <w:r w:rsidRPr="00FB5585">
          <w:t xml:space="preserve">If multiple student identifiers are required for processing, then they will be listed as separate rows. (e.g. if reporting contains students in an early learning environment and K-12 students then both identifiers would be listed)  </w:t>
        </w:r>
      </w:ins>
    </w:p>
    <w:p w:rsidR="005325C2" w:rsidRDefault="005325C2">
      <w:pPr>
        <w:pStyle w:val="ListParagraph"/>
        <w:numPr>
          <w:ilvl w:val="0"/>
          <w:numId w:val="2"/>
        </w:numPr>
        <w:rPr>
          <w:ins w:id="35" w:author="Ruth Lett" w:date="2019-07-08T15:59:00Z"/>
        </w:rPr>
      </w:pPr>
      <w:ins w:id="36" w:author="Ruth Lett" w:date="2019-07-05T10:15:00Z">
        <w:r w:rsidRPr="005325C2">
          <w:t xml:space="preserve">Fields that do not carry forward to the RDS will be labeled "N/A - Not Migrated to the RDS. This information is used for troubleshooting or for determining the applicable year for reporting". Typically, these will be identifier information (such as ID numbers or person name) or participation/enrollment dates. </w:t>
        </w:r>
      </w:ins>
    </w:p>
    <w:p w:rsidR="004A00FE" w:rsidRPr="00FB5585" w:rsidRDefault="004A00FE">
      <w:pPr>
        <w:pStyle w:val="ListParagraph"/>
        <w:numPr>
          <w:ilvl w:val="0"/>
          <w:numId w:val="2"/>
        </w:numPr>
        <w:rPr>
          <w:ins w:id="37" w:author="Ruth Lett" w:date="2019-07-05T09:54:00Z"/>
          <w:rPrChange w:id="38" w:author="Ruth Lett" w:date="2019-07-05T10:11:00Z">
            <w:rPr>
              <w:ins w:id="39" w:author="Ruth Lett" w:date="2019-07-05T09:54:00Z"/>
              <w:rFonts w:asciiTheme="majorHAnsi" w:eastAsiaTheme="majorEastAsia" w:hAnsiTheme="majorHAnsi" w:cstheme="majorBidi"/>
              <w:color w:val="2F5496" w:themeColor="accent1" w:themeShade="BF"/>
              <w:sz w:val="26"/>
              <w:szCs w:val="26"/>
            </w:rPr>
          </w:rPrChange>
        </w:rPr>
        <w:pPrChange w:id="40" w:author="Ruth Lett" w:date="2019-07-05T10:15:00Z">
          <w:pPr/>
        </w:pPrChange>
      </w:pPr>
      <w:ins w:id="41" w:author="Ruth Lett" w:date="2019-07-08T15:59:00Z">
        <w:r>
          <w:t xml:space="preserve">If a date or numeric field is used in </w:t>
        </w:r>
      </w:ins>
      <w:ins w:id="42" w:author="Ruth Lett" w:date="2019-07-08T16:02:00Z">
        <w:r w:rsidR="001560BD">
          <w:t xml:space="preserve">an RDS Fact </w:t>
        </w:r>
      </w:ins>
      <w:ins w:id="43" w:author="Ruth Lett" w:date="2019-07-08T16:03:00Z">
        <w:r w:rsidR="001560BD">
          <w:t>Table</w:t>
        </w:r>
      </w:ins>
      <w:ins w:id="44" w:author="Ruth Lett" w:date="2019-07-08T15:59:00Z">
        <w:r>
          <w:t xml:space="preserve"> (e.g. </w:t>
        </w:r>
      </w:ins>
      <w:proofErr w:type="spellStart"/>
      <w:ins w:id="45" w:author="Ruth Lett" w:date="2019-07-08T16:00:00Z">
        <w:r w:rsidRPr="004A00FE">
          <w:t>FactPersonnelCounts</w:t>
        </w:r>
        <w:r>
          <w:t>.</w:t>
        </w:r>
        <w:r w:rsidRPr="004A00FE">
          <w:t>PersonnelFTE</w:t>
        </w:r>
        <w:proofErr w:type="spellEnd"/>
        <w:r>
          <w:t xml:space="preserve"> or</w:t>
        </w:r>
      </w:ins>
      <w:ins w:id="46" w:author="Ruth Lett" w:date="2019-07-08T16:02:00Z">
        <w:r w:rsidR="00F34B5D">
          <w:t xml:space="preserve"> </w:t>
        </w:r>
      </w:ins>
      <w:proofErr w:type="spellStart"/>
      <w:ins w:id="47" w:author="Ruth Lett" w:date="2019-07-08T16:01:00Z">
        <w:r w:rsidR="00F34B5D" w:rsidRPr="00F34B5D">
          <w:t>FactStudentDisciplines</w:t>
        </w:r>
        <w:r w:rsidR="00F34B5D">
          <w:t>.</w:t>
        </w:r>
        <w:r w:rsidR="00F34B5D" w:rsidRPr="00F34B5D">
          <w:t>DisciplineDuration</w:t>
        </w:r>
      </w:ins>
      <w:proofErr w:type="spellEnd"/>
      <w:ins w:id="48" w:author="Ruth Lett" w:date="2019-07-08T16:02:00Z">
        <w:r w:rsidR="00F34B5D">
          <w:t xml:space="preserve">) then the </w:t>
        </w:r>
        <w:r w:rsidR="00F34B5D" w:rsidRPr="00F34B5D">
          <w:t>Destination RDS Dimension Table Name</w:t>
        </w:r>
        <w:r w:rsidR="00F34B5D">
          <w:t xml:space="preserve"> and </w:t>
        </w:r>
        <w:r w:rsidR="00F34B5D" w:rsidRPr="00F34B5D">
          <w:t>Destination RDS Dimension Column Name</w:t>
        </w:r>
        <w:r w:rsidR="00F34B5D">
          <w:t xml:space="preserve"> will be labeled “</w:t>
        </w:r>
        <w:r w:rsidR="00F34B5D" w:rsidRPr="00F34B5D">
          <w:t>N/A - There is no dimension for this field.</w:t>
        </w:r>
        <w:r w:rsidR="00F34B5D">
          <w:t>”</w:t>
        </w:r>
      </w:ins>
    </w:p>
    <w:p w:rsidR="00B600B1" w:rsidRPr="001560BD" w:rsidDel="00B600B1" w:rsidRDefault="00B600B1">
      <w:pPr>
        <w:pStyle w:val="Heading2"/>
        <w:rPr>
          <w:del w:id="49" w:author="Ruth Lett" w:date="2019-07-03T15:10:00Z"/>
        </w:rPr>
      </w:pPr>
      <w:ins w:id="50" w:author="Ruth Lett" w:date="2019-07-03T15:10:00Z">
        <w:r w:rsidRPr="001560BD">
          <w:t>CEDS Data Typ</w:t>
        </w:r>
      </w:ins>
      <w:ins w:id="51" w:author="Ruth Lett" w:date="2019-07-03T15:11:00Z">
        <w:r w:rsidRPr="001560BD">
          <w:t>e</w:t>
        </w:r>
      </w:ins>
    </w:p>
    <w:p w:rsidR="00B600B1" w:rsidRDefault="00B600B1">
      <w:pPr>
        <w:rPr>
          <w:ins w:id="52" w:author="Ruth Lett" w:date="2019-07-03T15:12:00Z"/>
        </w:rPr>
        <w:pPrChange w:id="53" w:author="Ruth Lett" w:date="2019-07-03T15:13:00Z">
          <w:pPr>
            <w:ind w:left="720"/>
          </w:pPr>
        </w:pPrChange>
      </w:pPr>
    </w:p>
    <w:p w:rsidR="00F0287D" w:rsidRDefault="00B600B1" w:rsidP="00B600B1">
      <w:pPr>
        <w:ind w:left="720"/>
        <w:rPr>
          <w:ins w:id="54" w:author="Ruth Lett" w:date="2019-07-03T15:26:00Z"/>
        </w:rPr>
      </w:pPr>
      <w:ins w:id="55" w:author="Ruth Lett" w:date="2019-07-03T15:11:00Z">
        <w:r>
          <w:t xml:space="preserve">Following the convention from the CEDS Domain Entity Schema (DES) </w:t>
        </w:r>
      </w:ins>
      <w:ins w:id="56" w:author="Ruth Lett" w:date="2019-07-03T15:12:00Z">
        <w:r>
          <w:t>t</w:t>
        </w:r>
      </w:ins>
      <w:ins w:id="57" w:author="Ruth Lett" w:date="2019-07-03T15:11:00Z">
        <w:r>
          <w:t xml:space="preserve">his value will only </w:t>
        </w:r>
      </w:ins>
      <w:ins w:id="58" w:author="Ruth Lett" w:date="2019-07-03T15:12:00Z">
        <w:r>
          <w:t xml:space="preserve">be populated for date and alphanumeric fields. </w:t>
        </w:r>
      </w:ins>
      <w:ins w:id="59" w:author="Ruth Lett" w:date="2019-07-03T15:14:00Z">
        <w:r>
          <w:t xml:space="preserve">Fields with an option set (represented in the CEDS ODS as bit and int fields) will be blank. </w:t>
        </w:r>
      </w:ins>
    </w:p>
    <w:p w:rsidR="00B600B1" w:rsidRPr="00F0287D" w:rsidRDefault="00F0287D">
      <w:pPr>
        <w:ind w:left="720" w:firstLine="360"/>
        <w:rPr>
          <w:ins w:id="60" w:author="Ruth Lett" w:date="2019-07-03T15:11:00Z"/>
          <w:b/>
          <w:rPrChange w:id="61" w:author="Ruth Lett" w:date="2019-07-03T15:27:00Z">
            <w:rPr>
              <w:ins w:id="62" w:author="Ruth Lett" w:date="2019-07-03T15:11:00Z"/>
            </w:rPr>
          </w:rPrChange>
        </w:rPr>
        <w:pPrChange w:id="63" w:author="Ruth Lett" w:date="2019-07-03T15:26:00Z">
          <w:pPr>
            <w:ind w:left="720"/>
          </w:pPr>
        </w:pPrChange>
      </w:pPr>
      <w:ins w:id="64" w:author="Ruth Lett" w:date="2019-07-03T15:26:00Z">
        <w:r w:rsidRPr="00F0287D">
          <w:rPr>
            <w:b/>
            <w:rPrChange w:id="65" w:author="Ruth Lett" w:date="2019-07-03T15:27:00Z">
              <w:rPr/>
            </w:rPrChange>
          </w:rPr>
          <w:t xml:space="preserve">Example values: </w:t>
        </w:r>
      </w:ins>
    </w:p>
    <w:p w:rsidR="00B600B1" w:rsidRDefault="00B600B1">
      <w:pPr>
        <w:pStyle w:val="ListParagraph"/>
        <w:numPr>
          <w:ilvl w:val="1"/>
          <w:numId w:val="2"/>
        </w:numPr>
        <w:rPr>
          <w:ins w:id="66" w:author="Ruth Lett" w:date="2019-07-03T15:13:00Z"/>
        </w:rPr>
        <w:pPrChange w:id="67" w:author="Ruth Lett" w:date="2019-07-03T15:13:00Z">
          <w:pPr/>
        </w:pPrChange>
      </w:pPr>
      <w:ins w:id="68" w:author="Ruth Lett" w:date="2019-07-03T15:13:00Z">
        <w:r>
          <w:t>alphanumeric - (35)</w:t>
        </w:r>
      </w:ins>
    </w:p>
    <w:p w:rsidR="00B600B1" w:rsidRDefault="00B600B1">
      <w:pPr>
        <w:pStyle w:val="ListParagraph"/>
        <w:numPr>
          <w:ilvl w:val="1"/>
          <w:numId w:val="2"/>
        </w:numPr>
        <w:rPr>
          <w:ins w:id="69" w:author="Ruth Lett" w:date="2019-07-03T15:13:00Z"/>
        </w:rPr>
        <w:pPrChange w:id="70" w:author="Ruth Lett" w:date="2019-07-03T15:13:00Z">
          <w:pPr/>
        </w:pPrChange>
      </w:pPr>
      <w:ins w:id="71" w:author="Ruth Lett" w:date="2019-07-03T15:13:00Z">
        <w:r>
          <w:t>alphanumeric - (40)</w:t>
        </w:r>
      </w:ins>
    </w:p>
    <w:p w:rsidR="00B600B1" w:rsidRDefault="00B600B1">
      <w:pPr>
        <w:pStyle w:val="ListParagraph"/>
        <w:numPr>
          <w:ilvl w:val="1"/>
          <w:numId w:val="2"/>
        </w:numPr>
        <w:rPr>
          <w:ins w:id="72" w:author="Ruth Lett" w:date="2019-07-08T14:54:00Z"/>
        </w:rPr>
      </w:pPr>
      <w:ins w:id="73" w:author="Ruth Lett" w:date="2019-07-03T15:13:00Z">
        <w:r>
          <w:t>YYYY-MM-DD</w:t>
        </w:r>
      </w:ins>
    </w:p>
    <w:p w:rsidR="00873CFB" w:rsidRDefault="00873CFB">
      <w:pPr>
        <w:pStyle w:val="ListParagraph"/>
        <w:numPr>
          <w:ilvl w:val="1"/>
          <w:numId w:val="2"/>
        </w:numPr>
        <w:rPr>
          <w:ins w:id="74" w:author="Ruth Lett" w:date="2019-07-03T15:11:00Z"/>
        </w:rPr>
        <w:pPrChange w:id="75" w:author="Ruth Lett" w:date="2019-07-08T14:55:00Z">
          <w:pPr/>
        </w:pPrChange>
      </w:pPr>
      <w:ins w:id="76" w:author="Ruth Lett" w:date="2019-07-08T14:54:00Z">
        <w:r w:rsidRPr="00873CFB">
          <w:t>Numeric - between 0 and 1, up to 2 digits</w:t>
        </w:r>
        <w:r>
          <w:t xml:space="preserve"> (example: </w:t>
        </w:r>
      </w:ins>
      <w:ins w:id="77" w:author="Ruth Lett" w:date="2019-07-08T14:55:00Z">
        <w:r w:rsidRPr="00873CFB">
          <w:t>Staff Full Time Equivalency</w:t>
        </w:r>
        <w:r>
          <w:t xml:space="preserve">) </w:t>
        </w:r>
      </w:ins>
    </w:p>
    <w:p w:rsidR="00B600B1" w:rsidRPr="00B600B1" w:rsidRDefault="00B600B1" w:rsidP="00B600B1">
      <w:pPr>
        <w:rPr>
          <w:ins w:id="78" w:author="Ruth Lett" w:date="2019-07-03T15:25:00Z"/>
          <w:rFonts w:asciiTheme="majorHAnsi" w:eastAsiaTheme="majorEastAsia" w:hAnsiTheme="majorHAnsi" w:cstheme="majorBidi"/>
          <w:color w:val="2F5496" w:themeColor="accent1" w:themeShade="BF"/>
          <w:sz w:val="26"/>
          <w:szCs w:val="26"/>
          <w:rPrChange w:id="79" w:author="Ruth Lett" w:date="2019-07-03T15:25:00Z">
            <w:rPr>
              <w:ins w:id="80" w:author="Ruth Lett" w:date="2019-07-03T15:25:00Z"/>
            </w:rPr>
          </w:rPrChange>
        </w:rPr>
      </w:pPr>
      <w:ins w:id="81" w:author="Ruth Lett" w:date="2019-07-03T15:25:00Z">
        <w:r w:rsidRPr="00B600B1">
          <w:rPr>
            <w:rFonts w:asciiTheme="majorHAnsi" w:eastAsiaTheme="majorEastAsia" w:hAnsiTheme="majorHAnsi" w:cstheme="majorBidi"/>
            <w:color w:val="2F5496" w:themeColor="accent1" w:themeShade="BF"/>
            <w:sz w:val="26"/>
            <w:szCs w:val="26"/>
            <w:rPrChange w:id="82" w:author="Ruth Lett" w:date="2019-07-03T15:25:00Z">
              <w:rPr/>
            </w:rPrChange>
          </w:rPr>
          <w:t>Destination ODS Column Name</w:t>
        </w:r>
      </w:ins>
    </w:p>
    <w:p w:rsidR="00B600B1" w:rsidRDefault="00B600B1" w:rsidP="00F0287D">
      <w:pPr>
        <w:ind w:left="720"/>
        <w:rPr>
          <w:ins w:id="83" w:author="Ruth Lett" w:date="2019-07-03T15:37:00Z"/>
          <w:rFonts w:ascii="Calibri" w:hAnsi="Calibri" w:cs="Calibri"/>
        </w:rPr>
      </w:pPr>
      <w:proofErr w:type="spellStart"/>
      <w:proofErr w:type="gramStart"/>
      <w:ins w:id="84" w:author="Ruth Lett" w:date="2019-07-03T15:25:00Z">
        <w:r>
          <w:rPr>
            <w:rFonts w:ascii="Calibri" w:hAnsi="Calibri" w:cs="Calibri"/>
          </w:rPr>
          <w:t>RefPersonStatusTypeId</w:t>
        </w:r>
        <w:proofErr w:type="spellEnd"/>
        <w:r>
          <w:t xml:space="preserve">  -</w:t>
        </w:r>
        <w:proofErr w:type="gramEnd"/>
        <w:r>
          <w:t xml:space="preserve"> </w:t>
        </w:r>
      </w:ins>
      <w:ins w:id="85" w:author="Ruth Lett" w:date="2019-07-03T15:34:00Z">
        <w:r w:rsidR="00F0287D">
          <w:t>C</w:t>
        </w:r>
      </w:ins>
      <w:ins w:id="86" w:author="Ruth Lett" w:date="2019-07-03T15:35:00Z">
        <w:r w:rsidR="00F0287D">
          <w:t>ertain</w:t>
        </w:r>
      </w:ins>
      <w:ins w:id="87" w:author="Ruth Lett" w:date="2019-07-03T15:25:00Z">
        <w:r>
          <w:t xml:space="preserve"> demographic fields</w:t>
        </w:r>
      </w:ins>
      <w:ins w:id="88" w:author="Ruth Lett" w:date="2019-07-03T15:34:00Z">
        <w:r w:rsidR="00F0287D">
          <w:t xml:space="preserve"> (</w:t>
        </w:r>
      </w:ins>
      <w:ins w:id="89" w:author="Ruth Lett" w:date="2019-07-03T15:35:00Z">
        <w:r w:rsidR="00F0287D">
          <w:t xml:space="preserve">for example: </w:t>
        </w:r>
      </w:ins>
      <w:ins w:id="90" w:author="Ruth Lett" w:date="2019-07-03T15:34:00Z">
        <w:r w:rsidR="00F0287D">
          <w:t>Migrant Status, Economic Disadvantage Status, English Learner Status, IDEA Indicator, Homelessness Status</w:t>
        </w:r>
      </w:ins>
      <w:ins w:id="91" w:author="Ruth Lett" w:date="2019-07-03T15:35:00Z">
        <w:r w:rsidR="00F0287D">
          <w:t xml:space="preserve">) </w:t>
        </w:r>
      </w:ins>
      <w:ins w:id="92" w:author="Ruth Lett" w:date="2019-07-03T15:25:00Z">
        <w:r>
          <w:t xml:space="preserve">in the ODS use </w:t>
        </w:r>
        <w:proofErr w:type="spellStart"/>
        <w:r>
          <w:rPr>
            <w:rFonts w:ascii="Calibri" w:hAnsi="Calibri" w:cs="Calibri"/>
          </w:rPr>
          <w:t>RefPersonStatusTypeId</w:t>
        </w:r>
        <w:proofErr w:type="spellEnd"/>
        <w:r>
          <w:rPr>
            <w:rFonts w:ascii="Calibri" w:hAnsi="Calibri" w:cs="Calibri"/>
          </w:rPr>
          <w:t xml:space="preserve">. </w:t>
        </w:r>
      </w:ins>
      <w:ins w:id="93" w:author="Ruth Lett" w:date="2019-07-03T15:35:00Z">
        <w:r w:rsidR="00F0287D">
          <w:rPr>
            <w:rFonts w:ascii="Calibri" w:hAnsi="Calibri" w:cs="Calibri"/>
          </w:rPr>
          <w:t>We will include the code in the</w:t>
        </w:r>
        <w:r w:rsidR="00F0287D" w:rsidRPr="00F0287D">
          <w:t xml:space="preserve"> </w:t>
        </w:r>
        <w:r w:rsidR="00F0287D" w:rsidRPr="00F0287D">
          <w:rPr>
            <w:rFonts w:ascii="Calibri" w:hAnsi="Calibri" w:cs="Calibri"/>
          </w:rPr>
          <w:t>Destination ODS Column Name</w:t>
        </w:r>
      </w:ins>
      <w:ins w:id="94" w:author="Ruth Lett" w:date="2019-07-03T15:39:00Z">
        <w:r w:rsidR="00AB7A88">
          <w:rPr>
            <w:rFonts w:ascii="Calibri" w:hAnsi="Calibri" w:cs="Calibri"/>
          </w:rPr>
          <w:t>. T</w:t>
        </w:r>
      </w:ins>
      <w:ins w:id="95" w:author="Ruth Lett" w:date="2019-07-03T15:35:00Z">
        <w:r w:rsidR="00F0287D">
          <w:rPr>
            <w:rFonts w:ascii="Calibri" w:hAnsi="Calibri" w:cs="Calibri"/>
          </w:rPr>
          <w:t>he value</w:t>
        </w:r>
      </w:ins>
      <w:ins w:id="96" w:author="Ruth Lett" w:date="2019-07-03T15:39:00Z">
        <w:r w:rsidR="00AB7A88">
          <w:rPr>
            <w:rFonts w:ascii="Calibri" w:hAnsi="Calibri" w:cs="Calibri"/>
          </w:rPr>
          <w:t xml:space="preserve"> in this cell</w:t>
        </w:r>
      </w:ins>
      <w:ins w:id="97" w:author="Ruth Lett" w:date="2019-07-03T15:35:00Z">
        <w:r w:rsidR="00F0287D">
          <w:rPr>
            <w:rFonts w:ascii="Calibri" w:hAnsi="Calibri" w:cs="Calibri"/>
          </w:rPr>
          <w:t xml:space="preserve"> will look like this: </w:t>
        </w:r>
      </w:ins>
      <w:ins w:id="98" w:author="Ruth Lett" w:date="2019-07-03T15:28:00Z">
        <w:r w:rsidR="00F0287D">
          <w:rPr>
            <w:rFonts w:ascii="Calibri" w:hAnsi="Calibri" w:cs="Calibri"/>
          </w:rPr>
          <w:t xml:space="preserve"> </w:t>
        </w:r>
      </w:ins>
      <w:ins w:id="99" w:author="Ruth Lett" w:date="2019-07-03T15:26:00Z">
        <w:r w:rsidR="00F0287D">
          <w:rPr>
            <w:rFonts w:ascii="Calibri" w:hAnsi="Calibri" w:cs="Calibri"/>
          </w:rPr>
          <w:t xml:space="preserve">  </w:t>
        </w:r>
      </w:ins>
    </w:p>
    <w:tbl>
      <w:tblPr>
        <w:tblStyle w:val="TableGridLight"/>
        <w:tblW w:w="8186" w:type="dxa"/>
        <w:tblInd w:w="607" w:type="dxa"/>
        <w:tblLook w:val="04A0" w:firstRow="1" w:lastRow="0" w:firstColumn="1" w:lastColumn="0" w:noHBand="0" w:noVBand="1"/>
        <w:tblPrChange w:id="100" w:author="Ruth Lett" w:date="2019-07-03T15:39:00Z">
          <w:tblPr>
            <w:tblStyle w:val="PlainTable1"/>
            <w:tblW w:w="8186" w:type="dxa"/>
            <w:tblInd w:w="607" w:type="dxa"/>
            <w:tblLook w:val="04A0" w:firstRow="1" w:lastRow="0" w:firstColumn="1" w:lastColumn="0" w:noHBand="0" w:noVBand="1"/>
          </w:tblPr>
        </w:tblPrChange>
      </w:tblPr>
      <w:tblGrid>
        <w:gridCol w:w="2850"/>
        <w:gridCol w:w="5336"/>
        <w:tblGridChange w:id="101">
          <w:tblGrid>
            <w:gridCol w:w="2696"/>
            <w:gridCol w:w="154"/>
            <w:gridCol w:w="5182"/>
            <w:gridCol w:w="154"/>
          </w:tblGrid>
        </w:tblGridChange>
      </w:tblGrid>
      <w:tr w:rsidR="00AB7A88" w:rsidRPr="00AB7A88" w:rsidTr="00AB7A88">
        <w:trPr>
          <w:trHeight w:val="288"/>
          <w:ins w:id="102" w:author="Ruth Lett" w:date="2019-07-03T15:37:00Z"/>
          <w:trPrChange w:id="103" w:author="Ruth Lett" w:date="2019-07-03T15:39:00Z">
            <w:trPr>
              <w:trHeight w:val="288"/>
            </w:trPr>
          </w:trPrChange>
        </w:trPr>
        <w:tc>
          <w:tcPr>
            <w:tcW w:w="2850" w:type="dxa"/>
            <w:noWrap/>
            <w:hideMark/>
            <w:tcPrChange w:id="104" w:author="Ruth Lett" w:date="2019-07-03T15:39:00Z">
              <w:tcPr>
                <w:tcW w:w="2850" w:type="dxa"/>
                <w:gridSpan w:val="2"/>
                <w:noWrap/>
                <w:hideMark/>
              </w:tcPr>
            </w:tcPrChange>
          </w:tcPr>
          <w:p w:rsidR="00F0287D" w:rsidRPr="00AB7A88" w:rsidRDefault="00F0287D" w:rsidP="00F0287D">
            <w:pPr>
              <w:rPr>
                <w:ins w:id="105" w:author="Ruth Lett" w:date="2019-07-03T15:37:00Z"/>
                <w:rFonts w:ascii="Calibri" w:eastAsia="Times New Roman" w:hAnsi="Calibri" w:cs="Calibri"/>
                <w:b/>
                <w:bCs/>
                <w:sz w:val="20"/>
                <w:szCs w:val="20"/>
                <w:rPrChange w:id="106" w:author="Ruth Lett" w:date="2019-07-03T15:38:00Z">
                  <w:rPr>
                    <w:ins w:id="107" w:author="Ruth Lett" w:date="2019-07-03T15:37:00Z"/>
                    <w:rFonts w:ascii="Calibri" w:eastAsia="Times New Roman" w:hAnsi="Calibri" w:cs="Calibri"/>
                    <w:b/>
                    <w:bCs/>
                    <w:color w:val="FFFFFF"/>
                    <w:sz w:val="20"/>
                    <w:szCs w:val="20"/>
                  </w:rPr>
                </w:rPrChange>
              </w:rPr>
            </w:pPr>
            <w:ins w:id="108" w:author="Ruth Lett" w:date="2019-07-03T15:37:00Z">
              <w:r w:rsidRPr="00AB7A88">
                <w:rPr>
                  <w:rFonts w:ascii="Calibri" w:eastAsia="Times New Roman" w:hAnsi="Calibri" w:cs="Calibri"/>
                  <w:b/>
                  <w:bCs/>
                  <w:sz w:val="20"/>
                  <w:szCs w:val="20"/>
                  <w:rPrChange w:id="109" w:author="Ruth Lett" w:date="2019-07-03T15:38:00Z">
                    <w:rPr>
                      <w:rFonts w:ascii="Calibri" w:eastAsia="Times New Roman" w:hAnsi="Calibri" w:cs="Calibri"/>
                      <w:b/>
                      <w:bCs/>
                      <w:color w:val="FFFFFF"/>
                      <w:sz w:val="20"/>
                      <w:szCs w:val="20"/>
                    </w:rPr>
                  </w:rPrChange>
                </w:rPr>
                <w:t>CEDS Element Name</w:t>
              </w:r>
            </w:ins>
          </w:p>
        </w:tc>
        <w:tc>
          <w:tcPr>
            <w:tcW w:w="5336" w:type="dxa"/>
            <w:noWrap/>
            <w:hideMark/>
            <w:tcPrChange w:id="110" w:author="Ruth Lett" w:date="2019-07-03T15:39:00Z">
              <w:tcPr>
                <w:tcW w:w="5336" w:type="dxa"/>
                <w:gridSpan w:val="2"/>
                <w:noWrap/>
                <w:hideMark/>
              </w:tcPr>
            </w:tcPrChange>
          </w:tcPr>
          <w:p w:rsidR="00F0287D" w:rsidRPr="00AB7A88" w:rsidRDefault="00F0287D" w:rsidP="00F0287D">
            <w:pPr>
              <w:rPr>
                <w:ins w:id="111" w:author="Ruth Lett" w:date="2019-07-03T15:37:00Z"/>
                <w:rFonts w:ascii="Calibri" w:eastAsia="Times New Roman" w:hAnsi="Calibri" w:cs="Calibri"/>
                <w:b/>
                <w:bCs/>
                <w:sz w:val="20"/>
                <w:szCs w:val="20"/>
                <w:rPrChange w:id="112" w:author="Ruth Lett" w:date="2019-07-03T15:38:00Z">
                  <w:rPr>
                    <w:ins w:id="113" w:author="Ruth Lett" w:date="2019-07-03T15:37:00Z"/>
                    <w:rFonts w:ascii="Calibri" w:eastAsia="Times New Roman" w:hAnsi="Calibri" w:cs="Calibri"/>
                    <w:b/>
                    <w:bCs/>
                    <w:color w:val="FFFFFF"/>
                    <w:sz w:val="20"/>
                    <w:szCs w:val="20"/>
                  </w:rPr>
                </w:rPrChange>
              </w:rPr>
            </w:pPr>
            <w:ins w:id="114" w:author="Ruth Lett" w:date="2019-07-03T15:37:00Z">
              <w:r w:rsidRPr="00AB7A88">
                <w:rPr>
                  <w:rFonts w:ascii="Calibri" w:eastAsia="Times New Roman" w:hAnsi="Calibri" w:cs="Calibri"/>
                  <w:b/>
                  <w:bCs/>
                  <w:sz w:val="20"/>
                  <w:szCs w:val="20"/>
                  <w:rPrChange w:id="115" w:author="Ruth Lett" w:date="2019-07-03T15:38:00Z">
                    <w:rPr>
                      <w:rFonts w:ascii="Calibri" w:eastAsia="Times New Roman" w:hAnsi="Calibri" w:cs="Calibri"/>
                      <w:b/>
                      <w:bCs/>
                      <w:color w:val="FFFFFF"/>
                      <w:sz w:val="20"/>
                      <w:szCs w:val="20"/>
                    </w:rPr>
                  </w:rPrChange>
                </w:rPr>
                <w:t>Destination ODS Column Name</w:t>
              </w:r>
            </w:ins>
          </w:p>
        </w:tc>
      </w:tr>
      <w:tr w:rsidR="00AB7A88" w:rsidRPr="00F0287D" w:rsidTr="00AB7A88">
        <w:tblPrEx>
          <w:tblPrExChange w:id="116" w:author="Ruth Lett" w:date="2019-07-03T15:39:00Z">
            <w:tblPrEx>
              <w:tblW w:w="8032" w:type="dxa"/>
            </w:tblPrEx>
          </w:tblPrExChange>
        </w:tblPrEx>
        <w:trPr>
          <w:trHeight w:val="288"/>
          <w:ins w:id="117" w:author="Ruth Lett" w:date="2019-07-03T15:37:00Z"/>
          <w:trPrChange w:id="118" w:author="Ruth Lett" w:date="2019-07-03T15:39:00Z">
            <w:trPr>
              <w:gridAfter w:val="0"/>
              <w:trHeight w:val="288"/>
            </w:trPr>
          </w:trPrChange>
        </w:trPr>
        <w:tc>
          <w:tcPr>
            <w:tcW w:w="2850" w:type="dxa"/>
            <w:noWrap/>
            <w:hideMark/>
            <w:tcPrChange w:id="119" w:author="Ruth Lett" w:date="2019-07-03T15:39:00Z">
              <w:tcPr>
                <w:tcW w:w="2696" w:type="dxa"/>
                <w:noWrap/>
                <w:hideMark/>
              </w:tcPr>
            </w:tcPrChange>
          </w:tcPr>
          <w:p w:rsidR="00F0287D" w:rsidRPr="00F0287D" w:rsidRDefault="00F0287D" w:rsidP="00F0287D">
            <w:pPr>
              <w:rPr>
                <w:ins w:id="120" w:author="Ruth Lett" w:date="2019-07-03T15:37:00Z"/>
                <w:rFonts w:ascii="Calibri" w:eastAsia="Times New Roman" w:hAnsi="Calibri" w:cs="Calibri"/>
                <w:color w:val="404040"/>
                <w:sz w:val="20"/>
                <w:szCs w:val="20"/>
              </w:rPr>
            </w:pPr>
            <w:ins w:id="121" w:author="Ruth Lett" w:date="2019-07-03T15:37:00Z">
              <w:r w:rsidRPr="00F0287D">
                <w:rPr>
                  <w:rFonts w:ascii="Calibri" w:eastAsia="Times New Roman" w:hAnsi="Calibri" w:cs="Calibri"/>
                  <w:color w:val="404040"/>
                  <w:sz w:val="20"/>
                  <w:szCs w:val="20"/>
                </w:rPr>
                <w:t>Migrant Status</w:t>
              </w:r>
            </w:ins>
          </w:p>
        </w:tc>
        <w:tc>
          <w:tcPr>
            <w:tcW w:w="5336" w:type="dxa"/>
            <w:noWrap/>
            <w:hideMark/>
            <w:tcPrChange w:id="122" w:author="Ruth Lett" w:date="2019-07-03T15:39:00Z">
              <w:tcPr>
                <w:tcW w:w="5336" w:type="dxa"/>
                <w:gridSpan w:val="2"/>
                <w:noWrap/>
                <w:hideMark/>
              </w:tcPr>
            </w:tcPrChange>
          </w:tcPr>
          <w:p w:rsidR="00F0287D" w:rsidRPr="00F0287D" w:rsidRDefault="00F0287D" w:rsidP="00F0287D">
            <w:pPr>
              <w:rPr>
                <w:ins w:id="123" w:author="Ruth Lett" w:date="2019-07-03T15:37:00Z"/>
                <w:rFonts w:ascii="Calibri" w:eastAsia="Times New Roman" w:hAnsi="Calibri" w:cs="Calibri"/>
                <w:color w:val="404040"/>
                <w:sz w:val="20"/>
                <w:szCs w:val="20"/>
              </w:rPr>
            </w:pPr>
            <w:proofErr w:type="spellStart"/>
            <w:ins w:id="124" w:author="Ruth Lett" w:date="2019-07-03T15:37:00Z">
              <w:r w:rsidRPr="00F0287D">
                <w:rPr>
                  <w:rFonts w:ascii="Calibri" w:eastAsia="Times New Roman" w:hAnsi="Calibri" w:cs="Calibri"/>
                  <w:color w:val="404040"/>
                  <w:sz w:val="20"/>
                  <w:szCs w:val="20"/>
                </w:rPr>
                <w:t>RefPersonStatusTypeId</w:t>
              </w:r>
              <w:proofErr w:type="spellEnd"/>
              <w:r w:rsidRPr="00F0287D">
                <w:rPr>
                  <w:rFonts w:ascii="Calibri" w:eastAsia="Times New Roman" w:hAnsi="Calibri" w:cs="Calibri"/>
                  <w:color w:val="404040"/>
                  <w:sz w:val="20"/>
                  <w:szCs w:val="20"/>
                </w:rPr>
                <w:t xml:space="preserve"> (Migrant), </w:t>
              </w:r>
              <w:proofErr w:type="spellStart"/>
              <w:r w:rsidRPr="00F0287D">
                <w:rPr>
                  <w:rFonts w:ascii="Calibri" w:eastAsia="Times New Roman" w:hAnsi="Calibri" w:cs="Calibri"/>
                  <w:color w:val="404040"/>
                  <w:sz w:val="20"/>
                  <w:szCs w:val="20"/>
                </w:rPr>
                <w:t>StatusValue</w:t>
              </w:r>
              <w:proofErr w:type="spellEnd"/>
            </w:ins>
          </w:p>
        </w:tc>
      </w:tr>
      <w:tr w:rsidR="00AB7A88" w:rsidRPr="00F0287D" w:rsidTr="00AB7A88">
        <w:tblPrEx>
          <w:tblPrExChange w:id="125" w:author="Ruth Lett" w:date="2019-07-03T15:39:00Z">
            <w:tblPrEx>
              <w:tblW w:w="8032" w:type="dxa"/>
            </w:tblPrEx>
          </w:tblPrExChange>
        </w:tblPrEx>
        <w:trPr>
          <w:trHeight w:val="288"/>
          <w:ins w:id="126" w:author="Ruth Lett" w:date="2019-07-03T15:37:00Z"/>
          <w:trPrChange w:id="127" w:author="Ruth Lett" w:date="2019-07-03T15:39:00Z">
            <w:trPr>
              <w:gridAfter w:val="0"/>
              <w:trHeight w:val="288"/>
            </w:trPr>
          </w:trPrChange>
        </w:trPr>
        <w:tc>
          <w:tcPr>
            <w:tcW w:w="2850" w:type="dxa"/>
            <w:noWrap/>
            <w:hideMark/>
            <w:tcPrChange w:id="128" w:author="Ruth Lett" w:date="2019-07-03T15:39:00Z">
              <w:tcPr>
                <w:tcW w:w="2696" w:type="dxa"/>
                <w:noWrap/>
                <w:hideMark/>
              </w:tcPr>
            </w:tcPrChange>
          </w:tcPr>
          <w:p w:rsidR="00F0287D" w:rsidRPr="00F0287D" w:rsidRDefault="00F0287D" w:rsidP="00F0287D">
            <w:pPr>
              <w:rPr>
                <w:ins w:id="129" w:author="Ruth Lett" w:date="2019-07-03T15:37:00Z"/>
                <w:rFonts w:ascii="Calibri" w:eastAsia="Times New Roman" w:hAnsi="Calibri" w:cs="Calibri"/>
                <w:color w:val="404040"/>
                <w:sz w:val="20"/>
                <w:szCs w:val="20"/>
              </w:rPr>
            </w:pPr>
            <w:ins w:id="130" w:author="Ruth Lett" w:date="2019-07-03T15:37:00Z">
              <w:r w:rsidRPr="00F0287D">
                <w:rPr>
                  <w:rFonts w:ascii="Calibri" w:eastAsia="Times New Roman" w:hAnsi="Calibri" w:cs="Calibri"/>
                  <w:color w:val="404040"/>
                  <w:sz w:val="20"/>
                  <w:szCs w:val="20"/>
                </w:rPr>
                <w:t>Economic Disadvantage Status</w:t>
              </w:r>
            </w:ins>
          </w:p>
        </w:tc>
        <w:tc>
          <w:tcPr>
            <w:tcW w:w="5336" w:type="dxa"/>
            <w:noWrap/>
            <w:hideMark/>
            <w:tcPrChange w:id="131" w:author="Ruth Lett" w:date="2019-07-03T15:39:00Z">
              <w:tcPr>
                <w:tcW w:w="5336" w:type="dxa"/>
                <w:gridSpan w:val="2"/>
                <w:noWrap/>
                <w:hideMark/>
              </w:tcPr>
            </w:tcPrChange>
          </w:tcPr>
          <w:p w:rsidR="00F0287D" w:rsidRPr="00F0287D" w:rsidRDefault="00F0287D" w:rsidP="00F0287D">
            <w:pPr>
              <w:rPr>
                <w:ins w:id="132" w:author="Ruth Lett" w:date="2019-07-03T15:37:00Z"/>
                <w:rFonts w:ascii="Calibri" w:eastAsia="Times New Roman" w:hAnsi="Calibri" w:cs="Calibri"/>
                <w:color w:val="404040"/>
                <w:sz w:val="20"/>
                <w:szCs w:val="20"/>
              </w:rPr>
            </w:pPr>
            <w:proofErr w:type="spellStart"/>
            <w:ins w:id="133" w:author="Ruth Lett" w:date="2019-07-03T15:37:00Z">
              <w:r w:rsidRPr="00F0287D">
                <w:rPr>
                  <w:rFonts w:ascii="Calibri" w:eastAsia="Times New Roman" w:hAnsi="Calibri" w:cs="Calibri"/>
                  <w:color w:val="404040"/>
                  <w:sz w:val="20"/>
                  <w:szCs w:val="20"/>
                </w:rPr>
                <w:t>RefPersonStatusTypeId</w:t>
              </w:r>
              <w:proofErr w:type="spellEnd"/>
              <w:r w:rsidRPr="00F0287D">
                <w:rPr>
                  <w:rFonts w:ascii="Calibri" w:eastAsia="Times New Roman" w:hAnsi="Calibri" w:cs="Calibri"/>
                  <w:color w:val="404040"/>
                  <w:sz w:val="20"/>
                  <w:szCs w:val="20"/>
                </w:rPr>
                <w:t xml:space="preserve"> (</w:t>
              </w:r>
              <w:proofErr w:type="spellStart"/>
              <w:r w:rsidRPr="00F0287D">
                <w:rPr>
                  <w:rFonts w:ascii="Calibri" w:eastAsia="Times New Roman" w:hAnsi="Calibri" w:cs="Calibri"/>
                  <w:color w:val="404040"/>
                  <w:sz w:val="20"/>
                  <w:szCs w:val="20"/>
                </w:rPr>
                <w:t>EconomicDisadvantage</w:t>
              </w:r>
              <w:proofErr w:type="spellEnd"/>
              <w:r w:rsidRPr="00F0287D">
                <w:rPr>
                  <w:rFonts w:ascii="Calibri" w:eastAsia="Times New Roman" w:hAnsi="Calibri" w:cs="Calibri"/>
                  <w:color w:val="404040"/>
                  <w:sz w:val="20"/>
                  <w:szCs w:val="20"/>
                </w:rPr>
                <w:t xml:space="preserve">), </w:t>
              </w:r>
              <w:proofErr w:type="spellStart"/>
              <w:r w:rsidRPr="00F0287D">
                <w:rPr>
                  <w:rFonts w:ascii="Calibri" w:eastAsia="Times New Roman" w:hAnsi="Calibri" w:cs="Calibri"/>
                  <w:color w:val="404040"/>
                  <w:sz w:val="20"/>
                  <w:szCs w:val="20"/>
                </w:rPr>
                <w:t>StatusValue</w:t>
              </w:r>
              <w:proofErr w:type="spellEnd"/>
            </w:ins>
          </w:p>
        </w:tc>
      </w:tr>
      <w:tr w:rsidR="00AB7A88" w:rsidRPr="00F0287D" w:rsidTr="00AB7A88">
        <w:tblPrEx>
          <w:tblPrExChange w:id="134" w:author="Ruth Lett" w:date="2019-07-03T15:39:00Z">
            <w:tblPrEx>
              <w:tblW w:w="8032" w:type="dxa"/>
            </w:tblPrEx>
          </w:tblPrExChange>
        </w:tblPrEx>
        <w:trPr>
          <w:trHeight w:val="288"/>
          <w:ins w:id="135" w:author="Ruth Lett" w:date="2019-07-03T15:37:00Z"/>
          <w:trPrChange w:id="136" w:author="Ruth Lett" w:date="2019-07-03T15:39:00Z">
            <w:trPr>
              <w:gridAfter w:val="0"/>
              <w:trHeight w:val="288"/>
            </w:trPr>
          </w:trPrChange>
        </w:trPr>
        <w:tc>
          <w:tcPr>
            <w:tcW w:w="2850" w:type="dxa"/>
            <w:noWrap/>
            <w:hideMark/>
            <w:tcPrChange w:id="137" w:author="Ruth Lett" w:date="2019-07-03T15:39:00Z">
              <w:tcPr>
                <w:tcW w:w="2696" w:type="dxa"/>
                <w:noWrap/>
                <w:hideMark/>
              </w:tcPr>
            </w:tcPrChange>
          </w:tcPr>
          <w:p w:rsidR="00F0287D" w:rsidRPr="00F0287D" w:rsidRDefault="00F0287D" w:rsidP="00F0287D">
            <w:pPr>
              <w:rPr>
                <w:ins w:id="138" w:author="Ruth Lett" w:date="2019-07-03T15:37:00Z"/>
                <w:rFonts w:ascii="Calibri" w:eastAsia="Times New Roman" w:hAnsi="Calibri" w:cs="Calibri"/>
                <w:color w:val="525252"/>
                <w:sz w:val="20"/>
                <w:szCs w:val="20"/>
              </w:rPr>
            </w:pPr>
            <w:ins w:id="139" w:author="Ruth Lett" w:date="2019-07-03T15:37:00Z">
              <w:r w:rsidRPr="00F0287D">
                <w:rPr>
                  <w:rFonts w:ascii="Calibri" w:eastAsia="Times New Roman" w:hAnsi="Calibri" w:cs="Calibri"/>
                  <w:color w:val="525252"/>
                  <w:sz w:val="20"/>
                  <w:szCs w:val="20"/>
                </w:rPr>
                <w:t>English Learner Status</w:t>
              </w:r>
            </w:ins>
          </w:p>
        </w:tc>
        <w:tc>
          <w:tcPr>
            <w:tcW w:w="5336" w:type="dxa"/>
            <w:noWrap/>
            <w:hideMark/>
            <w:tcPrChange w:id="140" w:author="Ruth Lett" w:date="2019-07-03T15:39:00Z">
              <w:tcPr>
                <w:tcW w:w="5336" w:type="dxa"/>
                <w:gridSpan w:val="2"/>
                <w:noWrap/>
                <w:hideMark/>
              </w:tcPr>
            </w:tcPrChange>
          </w:tcPr>
          <w:p w:rsidR="00F0287D" w:rsidRPr="00F0287D" w:rsidRDefault="00F0287D" w:rsidP="00F0287D">
            <w:pPr>
              <w:rPr>
                <w:ins w:id="141" w:author="Ruth Lett" w:date="2019-07-03T15:37:00Z"/>
                <w:rFonts w:ascii="Calibri" w:eastAsia="Times New Roman" w:hAnsi="Calibri" w:cs="Calibri"/>
                <w:color w:val="404040"/>
                <w:sz w:val="20"/>
                <w:szCs w:val="20"/>
              </w:rPr>
            </w:pPr>
            <w:proofErr w:type="spellStart"/>
            <w:ins w:id="142" w:author="Ruth Lett" w:date="2019-07-03T15:37:00Z">
              <w:r w:rsidRPr="00F0287D">
                <w:rPr>
                  <w:rFonts w:ascii="Calibri" w:eastAsia="Times New Roman" w:hAnsi="Calibri" w:cs="Calibri"/>
                  <w:color w:val="404040"/>
                  <w:sz w:val="20"/>
                  <w:szCs w:val="20"/>
                </w:rPr>
                <w:t>RefPersonStatusTypeId</w:t>
              </w:r>
              <w:proofErr w:type="spellEnd"/>
              <w:r w:rsidRPr="00F0287D">
                <w:rPr>
                  <w:rFonts w:ascii="Calibri" w:eastAsia="Times New Roman" w:hAnsi="Calibri" w:cs="Calibri"/>
                  <w:color w:val="404040"/>
                  <w:sz w:val="20"/>
                  <w:szCs w:val="20"/>
                </w:rPr>
                <w:t xml:space="preserve"> (LEP), </w:t>
              </w:r>
              <w:proofErr w:type="spellStart"/>
              <w:r w:rsidRPr="00F0287D">
                <w:rPr>
                  <w:rFonts w:ascii="Calibri" w:eastAsia="Times New Roman" w:hAnsi="Calibri" w:cs="Calibri"/>
                  <w:color w:val="404040"/>
                  <w:sz w:val="20"/>
                  <w:szCs w:val="20"/>
                </w:rPr>
                <w:t>StatusValue</w:t>
              </w:r>
              <w:proofErr w:type="spellEnd"/>
            </w:ins>
          </w:p>
        </w:tc>
      </w:tr>
      <w:tr w:rsidR="00AB7A88" w:rsidRPr="00F0287D" w:rsidTr="00AB7A88">
        <w:tblPrEx>
          <w:tblPrExChange w:id="143" w:author="Ruth Lett" w:date="2019-07-03T15:39:00Z">
            <w:tblPrEx>
              <w:tblW w:w="8032" w:type="dxa"/>
            </w:tblPrEx>
          </w:tblPrExChange>
        </w:tblPrEx>
        <w:trPr>
          <w:trHeight w:val="288"/>
          <w:ins w:id="144" w:author="Ruth Lett" w:date="2019-07-03T15:37:00Z"/>
          <w:trPrChange w:id="145" w:author="Ruth Lett" w:date="2019-07-03T15:39:00Z">
            <w:trPr>
              <w:gridAfter w:val="0"/>
              <w:trHeight w:val="288"/>
            </w:trPr>
          </w:trPrChange>
        </w:trPr>
        <w:tc>
          <w:tcPr>
            <w:tcW w:w="2850" w:type="dxa"/>
            <w:noWrap/>
            <w:hideMark/>
            <w:tcPrChange w:id="146" w:author="Ruth Lett" w:date="2019-07-03T15:39:00Z">
              <w:tcPr>
                <w:tcW w:w="2696" w:type="dxa"/>
                <w:noWrap/>
                <w:hideMark/>
              </w:tcPr>
            </w:tcPrChange>
          </w:tcPr>
          <w:p w:rsidR="00F0287D" w:rsidRPr="00F0287D" w:rsidRDefault="00F0287D" w:rsidP="00F0287D">
            <w:pPr>
              <w:rPr>
                <w:ins w:id="147" w:author="Ruth Lett" w:date="2019-07-03T15:37:00Z"/>
                <w:rFonts w:ascii="Calibri" w:eastAsia="Times New Roman" w:hAnsi="Calibri" w:cs="Calibri"/>
                <w:color w:val="404040"/>
                <w:sz w:val="20"/>
                <w:szCs w:val="20"/>
              </w:rPr>
            </w:pPr>
            <w:ins w:id="148" w:author="Ruth Lett" w:date="2019-07-03T15:37:00Z">
              <w:r w:rsidRPr="00F0287D">
                <w:rPr>
                  <w:rFonts w:ascii="Calibri" w:eastAsia="Times New Roman" w:hAnsi="Calibri" w:cs="Calibri"/>
                  <w:color w:val="404040"/>
                  <w:sz w:val="20"/>
                  <w:szCs w:val="20"/>
                </w:rPr>
                <w:lastRenderedPageBreak/>
                <w:t>IDEA Indicator</w:t>
              </w:r>
            </w:ins>
          </w:p>
        </w:tc>
        <w:tc>
          <w:tcPr>
            <w:tcW w:w="5336" w:type="dxa"/>
            <w:noWrap/>
            <w:hideMark/>
            <w:tcPrChange w:id="149" w:author="Ruth Lett" w:date="2019-07-03T15:39:00Z">
              <w:tcPr>
                <w:tcW w:w="5336" w:type="dxa"/>
                <w:gridSpan w:val="2"/>
                <w:noWrap/>
                <w:hideMark/>
              </w:tcPr>
            </w:tcPrChange>
          </w:tcPr>
          <w:p w:rsidR="00F0287D" w:rsidRPr="00F0287D" w:rsidRDefault="00F0287D" w:rsidP="00F0287D">
            <w:pPr>
              <w:rPr>
                <w:ins w:id="150" w:author="Ruth Lett" w:date="2019-07-03T15:37:00Z"/>
                <w:rFonts w:ascii="Calibri" w:eastAsia="Times New Roman" w:hAnsi="Calibri" w:cs="Calibri"/>
                <w:color w:val="404040"/>
                <w:sz w:val="20"/>
                <w:szCs w:val="20"/>
              </w:rPr>
            </w:pPr>
            <w:proofErr w:type="spellStart"/>
            <w:ins w:id="151" w:author="Ruth Lett" w:date="2019-07-03T15:37:00Z">
              <w:r w:rsidRPr="00F0287D">
                <w:rPr>
                  <w:rFonts w:ascii="Calibri" w:eastAsia="Times New Roman" w:hAnsi="Calibri" w:cs="Calibri"/>
                  <w:color w:val="404040"/>
                  <w:sz w:val="20"/>
                  <w:szCs w:val="20"/>
                </w:rPr>
                <w:t>RefPersonStatusTypeId</w:t>
              </w:r>
              <w:proofErr w:type="spellEnd"/>
              <w:r w:rsidRPr="00F0287D">
                <w:rPr>
                  <w:rFonts w:ascii="Calibri" w:eastAsia="Times New Roman" w:hAnsi="Calibri" w:cs="Calibri"/>
                  <w:color w:val="404040"/>
                  <w:sz w:val="20"/>
                  <w:szCs w:val="20"/>
                </w:rPr>
                <w:t xml:space="preserve"> (IDEA), </w:t>
              </w:r>
              <w:proofErr w:type="spellStart"/>
              <w:r w:rsidRPr="00F0287D">
                <w:rPr>
                  <w:rFonts w:ascii="Calibri" w:eastAsia="Times New Roman" w:hAnsi="Calibri" w:cs="Calibri"/>
                  <w:color w:val="404040"/>
                  <w:sz w:val="20"/>
                  <w:szCs w:val="20"/>
                </w:rPr>
                <w:t>StatusValue</w:t>
              </w:r>
              <w:proofErr w:type="spellEnd"/>
            </w:ins>
          </w:p>
        </w:tc>
      </w:tr>
      <w:tr w:rsidR="00AB7A88" w:rsidRPr="00F0287D" w:rsidTr="00AB7A88">
        <w:tblPrEx>
          <w:tblPrExChange w:id="152" w:author="Ruth Lett" w:date="2019-07-03T15:39:00Z">
            <w:tblPrEx>
              <w:tblW w:w="8032" w:type="dxa"/>
            </w:tblPrEx>
          </w:tblPrExChange>
        </w:tblPrEx>
        <w:trPr>
          <w:trHeight w:val="288"/>
          <w:ins w:id="153" w:author="Ruth Lett" w:date="2019-07-03T15:37:00Z"/>
          <w:trPrChange w:id="154" w:author="Ruth Lett" w:date="2019-07-03T15:39:00Z">
            <w:trPr>
              <w:gridAfter w:val="0"/>
              <w:trHeight w:val="288"/>
            </w:trPr>
          </w:trPrChange>
        </w:trPr>
        <w:tc>
          <w:tcPr>
            <w:tcW w:w="2850" w:type="dxa"/>
            <w:noWrap/>
            <w:hideMark/>
            <w:tcPrChange w:id="155" w:author="Ruth Lett" w:date="2019-07-03T15:39:00Z">
              <w:tcPr>
                <w:tcW w:w="2696" w:type="dxa"/>
                <w:noWrap/>
                <w:hideMark/>
              </w:tcPr>
            </w:tcPrChange>
          </w:tcPr>
          <w:p w:rsidR="00F0287D" w:rsidRPr="00F0287D" w:rsidRDefault="00F0287D" w:rsidP="00F0287D">
            <w:pPr>
              <w:rPr>
                <w:ins w:id="156" w:author="Ruth Lett" w:date="2019-07-03T15:37:00Z"/>
                <w:rFonts w:ascii="Calibri" w:eastAsia="Times New Roman" w:hAnsi="Calibri" w:cs="Calibri"/>
                <w:color w:val="404040"/>
                <w:sz w:val="20"/>
                <w:szCs w:val="20"/>
              </w:rPr>
            </w:pPr>
            <w:ins w:id="157" w:author="Ruth Lett" w:date="2019-07-03T15:37:00Z">
              <w:r w:rsidRPr="00F0287D">
                <w:rPr>
                  <w:rFonts w:ascii="Calibri" w:eastAsia="Times New Roman" w:hAnsi="Calibri" w:cs="Calibri"/>
                  <w:color w:val="404040"/>
                  <w:sz w:val="20"/>
                  <w:szCs w:val="20"/>
                </w:rPr>
                <w:t>Homelessness Status</w:t>
              </w:r>
            </w:ins>
          </w:p>
        </w:tc>
        <w:tc>
          <w:tcPr>
            <w:tcW w:w="5336" w:type="dxa"/>
            <w:noWrap/>
            <w:hideMark/>
            <w:tcPrChange w:id="158" w:author="Ruth Lett" w:date="2019-07-03T15:39:00Z">
              <w:tcPr>
                <w:tcW w:w="5336" w:type="dxa"/>
                <w:gridSpan w:val="2"/>
                <w:noWrap/>
                <w:hideMark/>
              </w:tcPr>
            </w:tcPrChange>
          </w:tcPr>
          <w:p w:rsidR="00F0287D" w:rsidRPr="00F0287D" w:rsidRDefault="00F0287D" w:rsidP="00F0287D">
            <w:pPr>
              <w:rPr>
                <w:ins w:id="159" w:author="Ruth Lett" w:date="2019-07-03T15:37:00Z"/>
                <w:rFonts w:ascii="Calibri" w:eastAsia="Times New Roman" w:hAnsi="Calibri" w:cs="Calibri"/>
                <w:color w:val="404040"/>
                <w:sz w:val="20"/>
                <w:szCs w:val="20"/>
              </w:rPr>
            </w:pPr>
            <w:proofErr w:type="spellStart"/>
            <w:ins w:id="160" w:author="Ruth Lett" w:date="2019-07-03T15:37:00Z">
              <w:r w:rsidRPr="00F0287D">
                <w:rPr>
                  <w:rFonts w:ascii="Calibri" w:eastAsia="Times New Roman" w:hAnsi="Calibri" w:cs="Calibri"/>
                  <w:color w:val="404040"/>
                  <w:sz w:val="20"/>
                  <w:szCs w:val="20"/>
                </w:rPr>
                <w:t>RefPersonStatusTypeId</w:t>
              </w:r>
              <w:proofErr w:type="spellEnd"/>
              <w:r w:rsidRPr="00F0287D">
                <w:rPr>
                  <w:rFonts w:ascii="Calibri" w:eastAsia="Times New Roman" w:hAnsi="Calibri" w:cs="Calibri"/>
                  <w:color w:val="404040"/>
                  <w:sz w:val="20"/>
                  <w:szCs w:val="20"/>
                </w:rPr>
                <w:t xml:space="preserve"> (Homelessness), </w:t>
              </w:r>
              <w:proofErr w:type="spellStart"/>
              <w:r w:rsidRPr="00F0287D">
                <w:rPr>
                  <w:rFonts w:ascii="Calibri" w:eastAsia="Times New Roman" w:hAnsi="Calibri" w:cs="Calibri"/>
                  <w:color w:val="404040"/>
                  <w:sz w:val="20"/>
                  <w:szCs w:val="20"/>
                </w:rPr>
                <w:t>StatusValue</w:t>
              </w:r>
              <w:proofErr w:type="spellEnd"/>
            </w:ins>
          </w:p>
        </w:tc>
      </w:tr>
      <w:tr w:rsidR="00AB7A88" w:rsidRPr="00F0287D" w:rsidTr="00AB7A88">
        <w:trPr>
          <w:trHeight w:val="288"/>
          <w:ins w:id="161" w:author="Ruth Lett" w:date="2019-07-03T15:37:00Z"/>
          <w:trPrChange w:id="162" w:author="Ruth Lett" w:date="2019-07-03T15:39:00Z">
            <w:trPr>
              <w:trHeight w:val="288"/>
            </w:trPr>
          </w:trPrChange>
        </w:trPr>
        <w:tc>
          <w:tcPr>
            <w:tcW w:w="2850" w:type="dxa"/>
            <w:noWrap/>
            <w:hideMark/>
            <w:tcPrChange w:id="163" w:author="Ruth Lett" w:date="2019-07-03T15:39:00Z">
              <w:tcPr>
                <w:tcW w:w="2850" w:type="dxa"/>
                <w:gridSpan w:val="2"/>
                <w:noWrap/>
                <w:hideMark/>
              </w:tcPr>
            </w:tcPrChange>
          </w:tcPr>
          <w:p w:rsidR="00F0287D" w:rsidRPr="00F0287D" w:rsidRDefault="00F0287D" w:rsidP="00F0287D">
            <w:pPr>
              <w:rPr>
                <w:ins w:id="164" w:author="Ruth Lett" w:date="2019-07-03T15:37:00Z"/>
                <w:rFonts w:ascii="Calibri" w:eastAsia="Times New Roman" w:hAnsi="Calibri" w:cs="Calibri"/>
                <w:color w:val="404040"/>
                <w:sz w:val="20"/>
                <w:szCs w:val="20"/>
              </w:rPr>
            </w:pPr>
            <w:ins w:id="165" w:author="Ruth Lett" w:date="2019-07-03T15:37:00Z">
              <w:r w:rsidRPr="00F0287D">
                <w:rPr>
                  <w:rFonts w:ascii="Calibri" w:eastAsia="Times New Roman" w:hAnsi="Calibri" w:cs="Calibri"/>
                  <w:color w:val="404040"/>
                  <w:sz w:val="20"/>
                  <w:szCs w:val="20"/>
                </w:rPr>
                <w:t>Homelessness Status</w:t>
              </w:r>
            </w:ins>
          </w:p>
        </w:tc>
        <w:tc>
          <w:tcPr>
            <w:tcW w:w="5336" w:type="dxa"/>
            <w:noWrap/>
            <w:hideMark/>
            <w:tcPrChange w:id="166" w:author="Ruth Lett" w:date="2019-07-03T15:39:00Z">
              <w:tcPr>
                <w:tcW w:w="5336" w:type="dxa"/>
                <w:gridSpan w:val="2"/>
                <w:noWrap/>
                <w:hideMark/>
              </w:tcPr>
            </w:tcPrChange>
          </w:tcPr>
          <w:p w:rsidR="00F0287D" w:rsidRPr="00F0287D" w:rsidRDefault="00F0287D" w:rsidP="00F0287D">
            <w:pPr>
              <w:rPr>
                <w:ins w:id="167" w:author="Ruth Lett" w:date="2019-07-03T15:37:00Z"/>
                <w:rFonts w:ascii="Calibri" w:eastAsia="Times New Roman" w:hAnsi="Calibri" w:cs="Calibri"/>
                <w:color w:val="404040"/>
                <w:sz w:val="20"/>
                <w:szCs w:val="20"/>
              </w:rPr>
            </w:pPr>
            <w:proofErr w:type="spellStart"/>
            <w:ins w:id="168" w:author="Ruth Lett" w:date="2019-07-03T15:37:00Z">
              <w:r w:rsidRPr="00F0287D">
                <w:rPr>
                  <w:rFonts w:ascii="Calibri" w:eastAsia="Times New Roman" w:hAnsi="Calibri" w:cs="Calibri"/>
                  <w:color w:val="404040"/>
                  <w:sz w:val="20"/>
                  <w:szCs w:val="20"/>
                </w:rPr>
                <w:t>RefPersonStatusTypeId</w:t>
              </w:r>
              <w:proofErr w:type="spellEnd"/>
              <w:r w:rsidRPr="00F0287D">
                <w:rPr>
                  <w:rFonts w:ascii="Calibri" w:eastAsia="Times New Roman" w:hAnsi="Calibri" w:cs="Calibri"/>
                  <w:color w:val="404040"/>
                  <w:sz w:val="20"/>
                  <w:szCs w:val="20"/>
                </w:rPr>
                <w:t xml:space="preserve"> (Homelessness), </w:t>
              </w:r>
              <w:proofErr w:type="spellStart"/>
              <w:r w:rsidRPr="00F0287D">
                <w:rPr>
                  <w:rFonts w:ascii="Calibri" w:eastAsia="Times New Roman" w:hAnsi="Calibri" w:cs="Calibri"/>
                  <w:color w:val="404040"/>
                  <w:sz w:val="20"/>
                  <w:szCs w:val="20"/>
                </w:rPr>
                <w:t>StatusValue</w:t>
              </w:r>
              <w:proofErr w:type="spellEnd"/>
            </w:ins>
          </w:p>
        </w:tc>
      </w:tr>
    </w:tbl>
    <w:p w:rsidR="00F0287D" w:rsidRDefault="00F0287D" w:rsidP="00AB7A88">
      <w:pPr>
        <w:rPr>
          <w:ins w:id="169" w:author="Ruth Lett" w:date="2019-07-03T15:41:00Z"/>
          <w:rFonts w:ascii="Calibri" w:hAnsi="Calibri" w:cs="Calibri"/>
        </w:rPr>
      </w:pPr>
    </w:p>
    <w:p w:rsidR="004E350A" w:rsidRDefault="004E350A" w:rsidP="004E350A">
      <w:pPr>
        <w:rPr>
          <w:ins w:id="170" w:author="Ruth Lett" w:date="2019-07-03T15:41:00Z"/>
          <w:rFonts w:ascii="Calibri" w:hAnsi="Calibri" w:cs="Calibri"/>
        </w:rPr>
      </w:pPr>
      <w:ins w:id="171" w:author="Ruth Lett" w:date="2019-07-03T15:41:00Z">
        <w:r w:rsidRPr="004E350A">
          <w:rPr>
            <w:rFonts w:asciiTheme="majorHAnsi" w:eastAsiaTheme="majorEastAsia" w:hAnsiTheme="majorHAnsi" w:cstheme="majorBidi"/>
            <w:color w:val="2F5496" w:themeColor="accent1" w:themeShade="BF"/>
            <w:sz w:val="26"/>
            <w:szCs w:val="26"/>
            <w:rPrChange w:id="172" w:author="Ruth Lett" w:date="2019-07-03T15:41:00Z">
              <w:rPr>
                <w:rFonts w:ascii="Calibri" w:hAnsi="Calibri" w:cs="Calibri"/>
              </w:rPr>
            </w:rPrChange>
          </w:rPr>
          <w:t>CEDS Option Set Code</w:t>
        </w:r>
        <w:r>
          <w:rPr>
            <w:rFonts w:ascii="Calibri" w:hAnsi="Calibri" w:cs="Calibri"/>
          </w:rPr>
          <w:t xml:space="preserve"> </w:t>
        </w:r>
      </w:ins>
    </w:p>
    <w:p w:rsidR="004E350A" w:rsidRDefault="004E350A">
      <w:pPr>
        <w:ind w:firstLine="720"/>
        <w:rPr>
          <w:ins w:id="173" w:author="Ruth Lett" w:date="2019-07-03T15:41:00Z"/>
          <w:rFonts w:ascii="Calibri" w:hAnsi="Calibri" w:cs="Calibri"/>
        </w:rPr>
        <w:pPrChange w:id="174" w:author="Ruth Lett" w:date="2019-07-03T15:41:00Z">
          <w:pPr/>
        </w:pPrChange>
      </w:pPr>
      <w:ins w:id="175" w:author="Ruth Lett" w:date="2019-07-03T15:42:00Z">
        <w:r>
          <w:rPr>
            <w:rFonts w:ascii="Calibri" w:hAnsi="Calibri" w:cs="Calibri"/>
          </w:rPr>
          <w:t xml:space="preserve">This value should make the option code set show in CEDS even if it differs in the ODS. </w:t>
        </w:r>
      </w:ins>
    </w:p>
    <w:p w:rsidR="004E350A" w:rsidRDefault="004E350A">
      <w:pPr>
        <w:rPr>
          <w:ins w:id="176" w:author="Ruth Lett" w:date="2019-07-03T15:36:00Z"/>
          <w:rFonts w:ascii="Calibri" w:hAnsi="Calibri" w:cs="Calibri"/>
        </w:rPr>
        <w:pPrChange w:id="177" w:author="Ruth Lett" w:date="2019-07-03T15:39:00Z">
          <w:pPr>
            <w:ind w:left="720"/>
          </w:pPr>
        </w:pPrChange>
      </w:pPr>
    </w:p>
    <w:p w:rsidR="00F0287D" w:rsidRPr="00B600B1" w:rsidDel="00F0287D" w:rsidRDefault="00F0287D">
      <w:pPr>
        <w:ind w:left="720"/>
        <w:rPr>
          <w:del w:id="178" w:author="Ruth Lett" w:date="2019-07-03T15:34:00Z"/>
        </w:rPr>
        <w:pPrChange w:id="179" w:author="Ruth Lett" w:date="2019-07-03T15:34:00Z">
          <w:pPr/>
        </w:pPrChange>
      </w:pPr>
    </w:p>
    <w:p w:rsidR="00854403" w:rsidRDefault="00854403" w:rsidP="00B20A1E">
      <w:pPr>
        <w:pStyle w:val="Heading2"/>
      </w:pPr>
      <w:proofErr w:type="spellStart"/>
      <w:r>
        <w:t>EDFacts</w:t>
      </w:r>
      <w:proofErr w:type="spellEnd"/>
      <w:r>
        <w:t xml:space="preserve"> File Spec Number(s)</w:t>
      </w:r>
    </w:p>
    <w:p w:rsidR="00854403" w:rsidRDefault="00854403" w:rsidP="00854403"/>
    <w:p w:rsidR="00B20A1E" w:rsidRDefault="00854403" w:rsidP="00917520">
      <w:pPr>
        <w:ind w:left="720"/>
      </w:pPr>
      <w:r>
        <w:t xml:space="preserve">There can be multiple </w:t>
      </w:r>
      <w:proofErr w:type="spellStart"/>
      <w:r>
        <w:t>ED</w:t>
      </w:r>
      <w:r w:rsidRPr="00B20A1E">
        <w:rPr>
          <w:i/>
        </w:rPr>
        <w:t>Facts</w:t>
      </w:r>
      <w:proofErr w:type="spellEnd"/>
      <w:r>
        <w:t xml:space="preserve"> File Spec Numbers </w:t>
      </w:r>
      <w:r w:rsidR="00B20A1E">
        <w:t xml:space="preserve">associated with </w:t>
      </w:r>
      <w:r>
        <w:t xml:space="preserve">each column. </w:t>
      </w:r>
    </w:p>
    <w:p w:rsidR="00854403" w:rsidRDefault="00B20A1E" w:rsidP="00917520">
      <w:pPr>
        <w:ind w:left="720"/>
      </w:pPr>
      <w:r>
        <w:t>In this case f</w:t>
      </w:r>
      <w:r w:rsidR="00854403">
        <w:t xml:space="preserve">ormat </w:t>
      </w:r>
      <w:r>
        <w:t>them as</w:t>
      </w:r>
      <w:r w:rsidR="00854403">
        <w:t xml:space="preserve"> comma </w:t>
      </w:r>
      <w:r>
        <w:t>delimited</w:t>
      </w:r>
      <w:r w:rsidR="00854403">
        <w:t xml:space="preserve"> </w:t>
      </w:r>
      <w:r>
        <w:t xml:space="preserve">within the cell. </w:t>
      </w:r>
    </w:p>
    <w:p w:rsidR="00854403" w:rsidRPr="00854403" w:rsidRDefault="00B20A1E" w:rsidP="00917520">
      <w:pPr>
        <w:ind w:left="720"/>
      </w:pPr>
      <w:r>
        <w:t xml:space="preserve">Example: </w:t>
      </w:r>
      <w:r w:rsidR="00854403">
        <w:t>FS029, FS039, FS129</w:t>
      </w:r>
    </w:p>
    <w:p w:rsidR="00B20A1E" w:rsidRDefault="00B20A1E" w:rsidP="00854403">
      <w:pPr>
        <w:pStyle w:val="Heading2"/>
        <w:rPr>
          <w:ins w:id="180" w:author="Ruth Lett" w:date="2019-07-08T15:43:00Z"/>
        </w:rPr>
      </w:pPr>
    </w:p>
    <w:p w:rsidR="0025502E" w:rsidRDefault="0025502E">
      <w:pPr>
        <w:pStyle w:val="Heading2"/>
        <w:rPr>
          <w:ins w:id="181" w:author="Ruth Lett" w:date="2019-07-08T15:43:00Z"/>
        </w:rPr>
        <w:pPrChange w:id="182" w:author="Ruth Lett" w:date="2019-07-08T15:43:00Z">
          <w:pPr/>
        </w:pPrChange>
      </w:pPr>
      <w:ins w:id="183" w:author="Ruth Lett" w:date="2019-07-08T15:43:00Z">
        <w:r w:rsidRPr="0025502E">
          <w:t>Destination RDS Report Column Name</w:t>
        </w:r>
      </w:ins>
    </w:p>
    <w:p w:rsidR="0025502E" w:rsidRDefault="0025502E" w:rsidP="0025502E">
      <w:pPr>
        <w:rPr>
          <w:ins w:id="184" w:author="Ruth Lett" w:date="2019-07-08T15:44:00Z"/>
        </w:rPr>
      </w:pPr>
    </w:p>
    <w:p w:rsidR="0025502E" w:rsidRDefault="0025502E" w:rsidP="0025502E">
      <w:pPr>
        <w:ind w:left="720"/>
        <w:rPr>
          <w:ins w:id="185" w:author="Ruth Lett" w:date="2019-07-08T15:44:00Z"/>
        </w:rPr>
      </w:pPr>
      <w:ins w:id="186" w:author="Ruth Lett" w:date="2019-07-08T15:44:00Z">
        <w:r>
          <w:t xml:space="preserve">Variables that are capitalized in the </w:t>
        </w:r>
        <w:r w:rsidR="004A00FE">
          <w:t>table (e.g. “AGE”</w:t>
        </w:r>
      </w:ins>
      <w:ins w:id="187" w:author="Ruth Lett" w:date="2019-07-08T15:45:00Z">
        <w:r w:rsidR="004A00FE">
          <w:t xml:space="preserve">) should be capitalized in the Checklist. </w:t>
        </w:r>
      </w:ins>
    </w:p>
    <w:p w:rsidR="0025502E" w:rsidRPr="00AF612B" w:rsidRDefault="0025502E">
      <w:pPr>
        <w:pPrChange w:id="188" w:author="Ruth Lett" w:date="2019-07-08T15:43:00Z">
          <w:pPr>
            <w:pStyle w:val="Heading2"/>
          </w:pPr>
        </w:pPrChange>
      </w:pPr>
    </w:p>
    <w:p w:rsidR="000438BA" w:rsidRDefault="000438BA" w:rsidP="00854403">
      <w:pPr>
        <w:pStyle w:val="Heading2"/>
      </w:pPr>
      <w:r>
        <w:t>How to get the CEDS Element Data Model ID</w:t>
      </w:r>
    </w:p>
    <w:p w:rsidR="007D46B9" w:rsidRDefault="007D46B9" w:rsidP="000438BA"/>
    <w:p w:rsidR="007D46B9" w:rsidRDefault="007D46B9" w:rsidP="000438BA">
      <w:r>
        <w:t xml:space="preserve">The CEDS Element Data Model ID is one of three columns in the ETL Checklists needed for using the CEDS Align mapping tool. The columns (CEDS Element Data Model ID, Definitions Response ID, Option Set Response ID) need to be populated correctly to be uploaded into CEDS. </w:t>
      </w:r>
    </w:p>
    <w:p w:rsidR="0034551C" w:rsidRDefault="0034551C" w:rsidP="000438BA"/>
    <w:p w:rsidR="0034551C" w:rsidRDefault="0034551C" w:rsidP="000438BA"/>
    <w:p w:rsidR="000438BA" w:rsidRDefault="000438BA" w:rsidP="000438BA">
      <w:pPr>
        <w:pStyle w:val="ListParagraph"/>
        <w:numPr>
          <w:ilvl w:val="0"/>
          <w:numId w:val="1"/>
        </w:numPr>
      </w:pPr>
      <w:r>
        <w:t>Go to the Domain Entity Schema site</w:t>
      </w:r>
    </w:p>
    <w:p w:rsidR="000438BA" w:rsidRDefault="00AF612B" w:rsidP="000438BA">
      <w:pPr>
        <w:ind w:firstLine="720"/>
      </w:pPr>
      <w:hyperlink r:id="rId6" w:history="1">
        <w:r w:rsidR="000438BA" w:rsidRPr="00BC5C33">
          <w:rPr>
            <w:rStyle w:val="Hyperlink"/>
          </w:rPr>
          <w:t>https://ceds.ed.gov/domainEntitySchema.aspx</w:t>
        </w:r>
      </w:hyperlink>
    </w:p>
    <w:p w:rsidR="000438BA" w:rsidRDefault="000438BA" w:rsidP="000438BA"/>
    <w:p w:rsidR="000438BA" w:rsidRDefault="000438BA" w:rsidP="000438BA">
      <w:pPr>
        <w:pStyle w:val="ListParagraph"/>
        <w:numPr>
          <w:ilvl w:val="0"/>
          <w:numId w:val="1"/>
        </w:numPr>
      </w:pPr>
      <w:r>
        <w:t>Navigate to the element name and click on it</w:t>
      </w:r>
    </w:p>
    <w:p w:rsidR="000438BA" w:rsidRDefault="000438BA" w:rsidP="00B20A1E">
      <w:pPr>
        <w:ind w:left="720"/>
      </w:pPr>
      <w:r>
        <w:rPr>
          <w:noProof/>
        </w:rPr>
        <w:drawing>
          <wp:inline distT="0" distB="0" distL="0" distR="0" wp14:anchorId="66EF7BAD" wp14:editId="0C689B14">
            <wp:extent cx="4559746" cy="665018"/>
            <wp:effectExtent l="0" t="0" r="0" b="1905"/>
            <wp:docPr id="3" name="Picture 2">
              <a:extLst xmlns:a="http://schemas.openxmlformats.org/drawingml/2006/main">
                <a:ext uri="{FF2B5EF4-FFF2-40B4-BE49-F238E27FC236}">
                  <a16:creationId xmlns:a16="http://schemas.microsoft.com/office/drawing/2014/main" id="{7252343D-A950-4089-A11D-B0FDBD1922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252343D-A950-4089-A11D-B0FDBD19220A}"/>
                        </a:ext>
                      </a:extLst>
                    </pic:cNvPr>
                    <pic:cNvPicPr>
                      <a:picLocks noChangeAspect="1"/>
                    </pic:cNvPicPr>
                  </pic:nvPicPr>
                  <pic:blipFill>
                    <a:blip r:embed="rId7"/>
                    <a:stretch>
                      <a:fillRect/>
                    </a:stretch>
                  </pic:blipFill>
                  <pic:spPr>
                    <a:xfrm>
                      <a:off x="0" y="0"/>
                      <a:ext cx="4765682" cy="695053"/>
                    </a:xfrm>
                    <a:prstGeom prst="rect">
                      <a:avLst/>
                    </a:prstGeom>
                  </pic:spPr>
                </pic:pic>
              </a:graphicData>
            </a:graphic>
          </wp:inline>
        </w:drawing>
      </w:r>
    </w:p>
    <w:p w:rsidR="00B20A1E" w:rsidRDefault="00B20A1E">
      <w:r>
        <w:lastRenderedPageBreak/>
        <w:br w:type="page"/>
      </w:r>
    </w:p>
    <w:p w:rsidR="000438BA" w:rsidRDefault="000438BA" w:rsidP="000438BA"/>
    <w:p w:rsidR="000438BA" w:rsidRDefault="000438BA" w:rsidP="000438BA">
      <w:pPr>
        <w:pStyle w:val="ListParagraph"/>
        <w:numPr>
          <w:ilvl w:val="0"/>
          <w:numId w:val="1"/>
        </w:numPr>
      </w:pPr>
      <w:r>
        <w:t>Copy the CEDS URL at the bottom of the window</w:t>
      </w:r>
    </w:p>
    <w:p w:rsidR="00B20A1E" w:rsidRDefault="00B20A1E" w:rsidP="00B20A1E">
      <w:pPr>
        <w:pStyle w:val="ListParagraph"/>
      </w:pPr>
    </w:p>
    <w:p w:rsidR="00B20A1E" w:rsidRDefault="00B20A1E" w:rsidP="00B20A1E">
      <w:pPr>
        <w:pStyle w:val="ListParagraph"/>
      </w:pPr>
      <w:r>
        <w:t>https://ceds.ed.gov/CEDSElementDetails.aspx?TermxTopicId=</w:t>
      </w:r>
      <w:r w:rsidRPr="00B20A1E">
        <w:t>41974</w:t>
      </w:r>
      <w:proofErr w:type="gramStart"/>
      <w:r>
        <w:t xml:space="preserve">   (</w:t>
      </w:r>
      <w:proofErr w:type="gramEnd"/>
      <w:r>
        <w:t>Email this link)</w:t>
      </w:r>
    </w:p>
    <w:p w:rsidR="000438BA" w:rsidRDefault="00B20A1E" w:rsidP="00B20A1E">
      <w:pPr>
        <w:ind w:left="720"/>
      </w:pPr>
      <w:r>
        <w:rPr>
          <w:noProof/>
        </w:rPr>
        <mc:AlternateContent>
          <mc:Choice Requires="wps">
            <w:drawing>
              <wp:anchor distT="0" distB="0" distL="114300" distR="114300" simplePos="0" relativeHeight="251659264" behindDoc="0" locked="0" layoutInCell="1" allowOverlap="1">
                <wp:simplePos x="0" y="0"/>
                <wp:positionH relativeFrom="column">
                  <wp:posOffset>466106</wp:posOffset>
                </wp:positionH>
                <wp:positionV relativeFrom="paragraph">
                  <wp:posOffset>3964767</wp:posOffset>
                </wp:positionV>
                <wp:extent cx="5105450" cy="486888"/>
                <wp:effectExtent l="0" t="0" r="19050" b="27940"/>
                <wp:wrapNone/>
                <wp:docPr id="1" name="Text Box 1"/>
                <wp:cNvGraphicFramePr/>
                <a:graphic xmlns:a="http://schemas.openxmlformats.org/drawingml/2006/main">
                  <a:graphicData uri="http://schemas.microsoft.com/office/word/2010/wordprocessingShape">
                    <wps:wsp>
                      <wps:cNvSpPr txBox="1"/>
                      <wps:spPr>
                        <a:xfrm>
                          <a:off x="0" y="0"/>
                          <a:ext cx="5105450" cy="486888"/>
                        </a:xfrm>
                        <a:prstGeom prst="rect">
                          <a:avLst/>
                        </a:prstGeom>
                        <a:noFill/>
                        <a:ln w="6350">
                          <a:solidFill>
                            <a:schemeClr val="accent6"/>
                          </a:solidFill>
                        </a:ln>
                      </wps:spPr>
                      <wps:txbx>
                        <w:txbxContent>
                          <w:p w:rsidR="00B20A1E" w:rsidRPr="00B20A1E" w:rsidRDefault="00B20A1E">
                            <w:pPr>
                              <w:rPr>
                                <w:color w:val="00B0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6.7pt;margin-top:312.2pt;width:402pt;height:38.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" filled="f" strokecolor="#70ad47 [3209]" strokeweight=".5pt">
                <v:textbox>
                  <w:txbxContent>
                    <w:p w:rsidR="00B20A1E" w:rsidRPr="00B20A1E" w:rsidRDefault="00B20A1E">
                      <w:pPr>
                        <w:rPr>
                          <w:color w:val="00B050"/>
                        </w:rPr>
                      </w:pPr>
                    </w:p>
                  </w:txbxContent>
                </v:textbox>
              </v:shape>
            </w:pict>
          </mc:Fallback>
        </mc:AlternateContent>
      </w:r>
      <w:r w:rsidR="000438BA">
        <w:rPr>
          <w:noProof/>
        </w:rPr>
        <w:drawing>
          <wp:inline distT="0" distB="0" distL="0" distR="0" wp14:anchorId="427A0084" wp14:editId="0F881383">
            <wp:extent cx="4714504" cy="4815581"/>
            <wp:effectExtent l="0" t="0" r="0" b="4445"/>
            <wp:docPr id="2" name="Picture 1">
              <a:extLst xmlns:a="http://schemas.openxmlformats.org/drawingml/2006/main">
                <a:ext uri="{FF2B5EF4-FFF2-40B4-BE49-F238E27FC236}">
                  <a16:creationId xmlns:a16="http://schemas.microsoft.com/office/drawing/2014/main" id="{F9FE2BFA-EE9C-4EAA-A49A-2322D50578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9FE2BFA-EE9C-4EAA-A49A-2322D50578A3}"/>
                        </a:ext>
                      </a:extLst>
                    </pic:cNvPr>
                    <pic:cNvPicPr>
                      <a:picLocks noChangeAspect="1"/>
                    </pic:cNvPicPr>
                  </pic:nvPicPr>
                  <pic:blipFill>
                    <a:blip r:embed="rId8"/>
                    <a:stretch>
                      <a:fillRect/>
                    </a:stretch>
                  </pic:blipFill>
                  <pic:spPr>
                    <a:xfrm>
                      <a:off x="0" y="0"/>
                      <a:ext cx="4893018" cy="4997922"/>
                    </a:xfrm>
                    <a:prstGeom prst="rect">
                      <a:avLst/>
                    </a:prstGeom>
                  </pic:spPr>
                </pic:pic>
              </a:graphicData>
            </a:graphic>
          </wp:inline>
        </w:drawing>
      </w:r>
    </w:p>
    <w:p w:rsidR="000438BA" w:rsidRDefault="000438BA" w:rsidP="000438BA">
      <w:pPr>
        <w:pStyle w:val="ListParagraph"/>
        <w:numPr>
          <w:ilvl w:val="0"/>
          <w:numId w:val="1"/>
        </w:numPr>
      </w:pPr>
      <w:r>
        <w:t xml:space="preserve">Copy just the ID number at the end of the link. </w:t>
      </w:r>
    </w:p>
    <w:p w:rsidR="000438BA" w:rsidRDefault="000438BA" w:rsidP="000438BA">
      <w:pPr>
        <w:pStyle w:val="ListParagraph"/>
      </w:pPr>
    </w:p>
    <w:p w:rsidR="000438BA" w:rsidRDefault="000438BA" w:rsidP="000438BA">
      <w:pPr>
        <w:ind w:left="720"/>
      </w:pPr>
      <w:r>
        <w:t>In this example: 41974</w:t>
      </w:r>
    </w:p>
    <w:p w:rsidR="00772749" w:rsidRDefault="00772749" w:rsidP="000438BA">
      <w:pPr>
        <w:ind w:left="720"/>
      </w:pPr>
    </w:p>
    <w:p w:rsidR="00772749" w:rsidRDefault="00772749" w:rsidP="000438BA">
      <w:pPr>
        <w:ind w:left="720"/>
      </w:pPr>
      <w:r>
        <w:t xml:space="preserve">The following CEDS Elements search function can be used to find variables. This works better than the </w:t>
      </w:r>
      <w:r w:rsidRPr="00772749">
        <w:t>Domain Entity Schema site</w:t>
      </w:r>
      <w:r>
        <w:t xml:space="preserve"> search functionality. It returns more complete results. </w:t>
      </w:r>
    </w:p>
    <w:p w:rsidR="004F31B5" w:rsidRDefault="00772749" w:rsidP="004F31B5">
      <w:r>
        <w:rPr>
          <w:noProof/>
        </w:rPr>
        <mc:AlternateContent>
          <mc:Choice Requires="wps">
            <w:drawing>
              <wp:anchor distT="0" distB="0" distL="114300" distR="114300" simplePos="0" relativeHeight="251660288" behindDoc="0" locked="0" layoutInCell="1" allowOverlap="1">
                <wp:simplePos x="0" y="0"/>
                <wp:positionH relativeFrom="column">
                  <wp:posOffset>1442085</wp:posOffset>
                </wp:positionH>
                <wp:positionV relativeFrom="paragraph">
                  <wp:posOffset>8255</wp:posOffset>
                </wp:positionV>
                <wp:extent cx="790575" cy="371475"/>
                <wp:effectExtent l="0" t="0" r="28575" b="28575"/>
                <wp:wrapNone/>
                <wp:docPr id="6" name="Oval 6"/>
                <wp:cNvGraphicFramePr/>
                <a:graphic xmlns:a="http://schemas.openxmlformats.org/drawingml/2006/main">
                  <a:graphicData uri="http://schemas.microsoft.com/office/word/2010/wordprocessingShape">
                    <wps:wsp>
                      <wps:cNvSpPr/>
                      <wps:spPr>
                        <a:xfrm>
                          <a:off x="0" y="0"/>
                          <a:ext cx="790575" cy="3714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E9377E" id="Oval 6" o:spid="_x0000_s1026" style="position:absolute;margin-left:113.55pt;margin-top:.65pt;width:62.25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" filled="f" strokecolor="#c00000" strokeweight="1pt">
                <v:stroke joinstyle="miter"/>
              </v:oval>
            </w:pict>
          </mc:Fallback>
        </mc:AlternateContent>
      </w:r>
      <w:r w:rsidR="004F31B5">
        <w:rPr>
          <w:noProof/>
        </w:rPr>
        <w:drawing>
          <wp:inline distT="0" distB="0" distL="0" distR="0" wp14:anchorId="014195BC" wp14:editId="4C1A014C">
            <wp:extent cx="6400800" cy="32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26390"/>
                    </a:xfrm>
                    <a:prstGeom prst="rect">
                      <a:avLst/>
                    </a:prstGeom>
                  </pic:spPr>
                </pic:pic>
              </a:graphicData>
            </a:graphic>
          </wp:inline>
        </w:drawing>
      </w:r>
    </w:p>
    <w:p w:rsidR="004F31B5" w:rsidRDefault="00AF612B" w:rsidP="000438BA">
      <w:pPr>
        <w:ind w:left="720"/>
      </w:pPr>
      <w:hyperlink r:id="rId10" w:history="1">
        <w:r w:rsidR="004F31B5">
          <w:rPr>
            <w:rStyle w:val="Hyperlink"/>
          </w:rPr>
          <w:t>https://ceds.ed.gov/elements.aspx</w:t>
        </w:r>
      </w:hyperlink>
    </w:p>
    <w:p w:rsidR="002527FE" w:rsidRDefault="002527FE"/>
    <w:p w:rsidR="0034551C" w:rsidRDefault="0034551C"/>
    <w:p w:rsidR="0034551C" w:rsidRDefault="0034551C">
      <w:r>
        <w:rPr>
          <w:noProof/>
        </w:rPr>
        <mc:AlternateContent>
          <mc:Choice Requires="wps">
            <w:drawing>
              <wp:anchor distT="0" distB="0" distL="114300" distR="114300" simplePos="0" relativeHeight="251662336" behindDoc="0" locked="0" layoutInCell="1" allowOverlap="1" wp14:anchorId="2EDAEB9D" wp14:editId="1F8DB53D">
                <wp:simplePos x="0" y="0"/>
                <wp:positionH relativeFrom="column">
                  <wp:posOffset>2828925</wp:posOffset>
                </wp:positionH>
                <wp:positionV relativeFrom="paragraph">
                  <wp:posOffset>314325</wp:posOffset>
                </wp:positionV>
                <wp:extent cx="1971675" cy="371475"/>
                <wp:effectExtent l="0" t="0" r="28575" b="28575"/>
                <wp:wrapNone/>
                <wp:docPr id="7" name="Oval 7"/>
                <wp:cNvGraphicFramePr/>
                <a:graphic xmlns:a="http://schemas.openxmlformats.org/drawingml/2006/main">
                  <a:graphicData uri="http://schemas.microsoft.com/office/word/2010/wordprocessingShape">
                    <wps:wsp>
                      <wps:cNvSpPr/>
                      <wps:spPr>
                        <a:xfrm>
                          <a:off x="0" y="0"/>
                          <a:ext cx="1971675" cy="37147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EE44CB" id="Oval 7" o:spid="_x0000_s1026" style="position:absolute;margin-left:222.75pt;margin-top:24.75pt;width:155.25pt;height:29.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" filled="f" strokecolor="#c00000" strokeweight="1pt">
                <v:stroke joinstyle="miter"/>
              </v:oval>
            </w:pict>
          </mc:Fallback>
        </mc:AlternateContent>
      </w:r>
      <w:r>
        <w:rPr>
          <w:noProof/>
        </w:rPr>
        <w:drawing>
          <wp:inline distT="0" distB="0" distL="0" distR="0" wp14:anchorId="7F694DBE" wp14:editId="63652715">
            <wp:extent cx="6400800" cy="1656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656715"/>
                    </a:xfrm>
                    <a:prstGeom prst="rect">
                      <a:avLst/>
                    </a:prstGeom>
                  </pic:spPr>
                </pic:pic>
              </a:graphicData>
            </a:graphic>
          </wp:inline>
        </w:drawing>
      </w:r>
    </w:p>
    <w:sectPr w:rsidR="0034551C" w:rsidSect="0085440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50E"/>
    <w:multiLevelType w:val="hybridMultilevel"/>
    <w:tmpl w:val="3AEE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60164D"/>
    <w:multiLevelType w:val="hybridMultilevel"/>
    <w:tmpl w:val="5ED0B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FC7E0D"/>
    <w:multiLevelType w:val="hybridMultilevel"/>
    <w:tmpl w:val="15EC7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th Lett">
    <w15:presenceInfo w15:providerId="AD" w15:userId="S-1-5-21-743065462-1699572115-250757269-14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BA"/>
    <w:rsid w:val="000438BA"/>
    <w:rsid w:val="000A0F64"/>
    <w:rsid w:val="00140862"/>
    <w:rsid w:val="001560BD"/>
    <w:rsid w:val="002527FE"/>
    <w:rsid w:val="0025502E"/>
    <w:rsid w:val="0034551C"/>
    <w:rsid w:val="004A00FE"/>
    <w:rsid w:val="004E350A"/>
    <w:rsid w:val="004F31B5"/>
    <w:rsid w:val="005325C2"/>
    <w:rsid w:val="00772749"/>
    <w:rsid w:val="007D46B9"/>
    <w:rsid w:val="00854403"/>
    <w:rsid w:val="00873CFB"/>
    <w:rsid w:val="00917520"/>
    <w:rsid w:val="00AB7A88"/>
    <w:rsid w:val="00AF612B"/>
    <w:rsid w:val="00B20A1E"/>
    <w:rsid w:val="00B600B1"/>
    <w:rsid w:val="00C31F08"/>
    <w:rsid w:val="00CB328C"/>
    <w:rsid w:val="00F0287D"/>
    <w:rsid w:val="00F34B5D"/>
    <w:rsid w:val="00FB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89E3"/>
  <w15:chartTrackingRefBased/>
  <w15:docId w15:val="{6F2CBB13-21C0-4F33-BDCE-AA5FBD96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8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38B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438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38BA"/>
    <w:pPr>
      <w:ind w:left="720"/>
      <w:contextualSpacing/>
    </w:pPr>
  </w:style>
  <w:style w:type="character" w:styleId="Hyperlink">
    <w:name w:val="Hyperlink"/>
    <w:basedOn w:val="DefaultParagraphFont"/>
    <w:uiPriority w:val="99"/>
    <w:unhideWhenUsed/>
    <w:rsid w:val="000438BA"/>
    <w:rPr>
      <w:color w:val="0563C1" w:themeColor="hyperlink"/>
      <w:u w:val="single"/>
    </w:rPr>
  </w:style>
  <w:style w:type="character" w:styleId="UnresolvedMention">
    <w:name w:val="Unresolved Mention"/>
    <w:basedOn w:val="DefaultParagraphFont"/>
    <w:uiPriority w:val="99"/>
    <w:semiHidden/>
    <w:unhideWhenUsed/>
    <w:rsid w:val="000438BA"/>
    <w:rPr>
      <w:color w:val="605E5C"/>
      <w:shd w:val="clear" w:color="auto" w:fill="E1DFDD"/>
    </w:rPr>
  </w:style>
  <w:style w:type="table" w:styleId="PlainTable5">
    <w:name w:val="Plain Table 5"/>
    <w:basedOn w:val="TableNormal"/>
    <w:uiPriority w:val="45"/>
    <w:rsid w:val="00AB7A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B7A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B7A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CB3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32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479458">
      <w:bodyDiv w:val="1"/>
      <w:marLeft w:val="0"/>
      <w:marRight w:val="0"/>
      <w:marTop w:val="0"/>
      <w:marBottom w:val="0"/>
      <w:divBdr>
        <w:top w:val="none" w:sz="0" w:space="0" w:color="auto"/>
        <w:left w:val="none" w:sz="0" w:space="0" w:color="auto"/>
        <w:bottom w:val="none" w:sz="0" w:space="0" w:color="auto"/>
        <w:right w:val="none" w:sz="0" w:space="0" w:color="auto"/>
      </w:divBdr>
    </w:div>
    <w:div w:id="536815796">
      <w:bodyDiv w:val="1"/>
      <w:marLeft w:val="0"/>
      <w:marRight w:val="0"/>
      <w:marTop w:val="0"/>
      <w:marBottom w:val="0"/>
      <w:divBdr>
        <w:top w:val="none" w:sz="0" w:space="0" w:color="auto"/>
        <w:left w:val="none" w:sz="0" w:space="0" w:color="auto"/>
        <w:bottom w:val="none" w:sz="0" w:space="0" w:color="auto"/>
        <w:right w:val="none" w:sz="0" w:space="0" w:color="auto"/>
      </w:divBdr>
    </w:div>
    <w:div w:id="685866808">
      <w:bodyDiv w:val="1"/>
      <w:marLeft w:val="0"/>
      <w:marRight w:val="0"/>
      <w:marTop w:val="0"/>
      <w:marBottom w:val="0"/>
      <w:divBdr>
        <w:top w:val="none" w:sz="0" w:space="0" w:color="auto"/>
        <w:left w:val="none" w:sz="0" w:space="0" w:color="auto"/>
        <w:bottom w:val="none" w:sz="0" w:space="0" w:color="auto"/>
        <w:right w:val="none" w:sz="0" w:space="0" w:color="auto"/>
      </w:divBdr>
    </w:div>
    <w:div w:id="1493180368">
      <w:bodyDiv w:val="1"/>
      <w:marLeft w:val="0"/>
      <w:marRight w:val="0"/>
      <w:marTop w:val="0"/>
      <w:marBottom w:val="0"/>
      <w:divBdr>
        <w:top w:val="none" w:sz="0" w:space="0" w:color="auto"/>
        <w:left w:val="none" w:sz="0" w:space="0" w:color="auto"/>
        <w:bottom w:val="none" w:sz="0" w:space="0" w:color="auto"/>
        <w:right w:val="none" w:sz="0" w:space="0" w:color="auto"/>
      </w:divBdr>
    </w:div>
    <w:div w:id="1539657604">
      <w:bodyDiv w:val="1"/>
      <w:marLeft w:val="0"/>
      <w:marRight w:val="0"/>
      <w:marTop w:val="0"/>
      <w:marBottom w:val="0"/>
      <w:divBdr>
        <w:top w:val="none" w:sz="0" w:space="0" w:color="auto"/>
        <w:left w:val="none" w:sz="0" w:space="0" w:color="auto"/>
        <w:bottom w:val="none" w:sz="0" w:space="0" w:color="auto"/>
        <w:right w:val="none" w:sz="0" w:space="0" w:color="auto"/>
      </w:divBdr>
    </w:div>
    <w:div w:id="1541942756">
      <w:bodyDiv w:val="1"/>
      <w:marLeft w:val="0"/>
      <w:marRight w:val="0"/>
      <w:marTop w:val="0"/>
      <w:marBottom w:val="0"/>
      <w:divBdr>
        <w:top w:val="none" w:sz="0" w:space="0" w:color="auto"/>
        <w:left w:val="none" w:sz="0" w:space="0" w:color="auto"/>
        <w:bottom w:val="none" w:sz="0" w:space="0" w:color="auto"/>
        <w:right w:val="none" w:sz="0" w:space="0" w:color="auto"/>
      </w:divBdr>
    </w:div>
    <w:div w:id="180886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eds.ed.gov/domainEntitySchema.aspx"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ceds.ed.gov/elements.asp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EC87D-357A-4FD4-874C-EADCB3624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5</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Lett</dc:creator>
  <cp:keywords/>
  <dc:description/>
  <cp:lastModifiedBy>Ruth Lett</cp:lastModifiedBy>
  <cp:revision>17</cp:revision>
  <dcterms:created xsi:type="dcterms:W3CDTF">2019-06-10T18:51:00Z</dcterms:created>
  <dcterms:modified xsi:type="dcterms:W3CDTF">2019-07-09T00:46:00Z</dcterms:modified>
</cp:coreProperties>
</file>